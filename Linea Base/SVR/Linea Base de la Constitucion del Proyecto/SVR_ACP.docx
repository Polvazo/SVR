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31D5B" w:rsidRPr="005A3CF9" w:rsidRDefault="00323BCB">
      <w:pPr>
        <w:pStyle w:val="TitleCover"/>
        <w:spacing w:after="12pt"/>
        <w:jc w:val="end"/>
        <w:rPr>
          <w:rFonts w:ascii="Arial" w:hAnsi="Arial" w:cs="Arial"/>
          <w:sz w:val="52"/>
          <w:lang w:val="es-PE"/>
        </w:rPr>
      </w:pPr>
      <w:bookmarkStart w:id="0" w:name="_Toc523878296"/>
      <w:bookmarkStart w:id="1" w:name="_Toc521978636"/>
      <w:r w:rsidRPr="005A3CF9">
        <w:rPr>
          <w:rFonts w:ascii="Arial" w:hAnsi="Arial" w:cs="Arial"/>
          <w:sz w:val="52"/>
          <w:lang w:val="es-PE"/>
        </w:rPr>
        <w:t xml:space="preserve">                                                                                                                                                                                                                                                    </w:t>
      </w:r>
    </w:p>
    <w:p w:rsidR="00D31D5B" w:rsidRPr="005A3CF9" w:rsidRDefault="00D31D5B">
      <w:pPr>
        <w:pStyle w:val="TitleCover"/>
        <w:spacing w:after="12pt"/>
        <w:jc w:val="end"/>
        <w:rPr>
          <w:rFonts w:ascii="Arial" w:hAnsi="Arial" w:cs="Arial"/>
          <w:sz w:val="52"/>
          <w:lang w:val="es-PE"/>
        </w:rPr>
      </w:pPr>
    </w:p>
    <w:p w:rsidR="00D31D5B" w:rsidRPr="005A3CF9" w:rsidRDefault="00D31D5B">
      <w:pPr>
        <w:pStyle w:val="TitleCover"/>
        <w:spacing w:after="12pt"/>
        <w:jc w:val="end"/>
        <w:rPr>
          <w:rFonts w:ascii="Arial" w:hAnsi="Arial" w:cs="Arial"/>
          <w:sz w:val="52"/>
          <w:lang w:val="es-PE"/>
        </w:rPr>
      </w:pPr>
    </w:p>
    <w:p w:rsidR="00D31D5B" w:rsidRPr="005A3CF9" w:rsidRDefault="00D31D5B">
      <w:pPr>
        <w:pStyle w:val="TitleCover"/>
        <w:spacing w:after="12pt"/>
        <w:jc w:val="end"/>
        <w:rPr>
          <w:rFonts w:ascii="Arial" w:hAnsi="Arial" w:cs="Arial"/>
          <w:sz w:val="52"/>
          <w:lang w:val="es-PE"/>
        </w:rPr>
      </w:pPr>
    </w:p>
    <w:p w:rsidR="00D31D5B" w:rsidRPr="005A3CF9" w:rsidRDefault="00D31D5B">
      <w:pPr>
        <w:rPr>
          <w:rFonts w:ascii="Arial" w:hAnsi="Arial" w:cs="Arial"/>
          <w:lang w:val="es-PE"/>
        </w:rPr>
      </w:pPr>
    </w:p>
    <w:p w:rsidR="00D31D5B" w:rsidRPr="005A3CF9" w:rsidRDefault="00D31D5B">
      <w:pPr>
        <w:pStyle w:val="Ttulo"/>
        <w:jc w:val="end"/>
        <w:rPr>
          <w:rFonts w:ascii="Arial" w:hAnsi="Arial" w:cs="Arial"/>
          <w:i/>
          <w:sz w:val="40"/>
          <w:szCs w:val="40"/>
          <w:lang w:val="es-PE"/>
        </w:rPr>
      </w:pPr>
      <w:r w:rsidRPr="005A3CF9">
        <w:rPr>
          <w:rFonts w:ascii="Arial" w:hAnsi="Arial" w:cs="Arial"/>
          <w:i/>
          <w:sz w:val="40"/>
          <w:szCs w:val="40"/>
          <w:lang w:val="es-PE"/>
        </w:rPr>
        <w:fldChar w:fldCharType="begin"/>
      </w:r>
      <w:r w:rsidRPr="005A3CF9">
        <w:rPr>
          <w:rFonts w:ascii="Arial" w:hAnsi="Arial" w:cs="Arial"/>
          <w:i/>
          <w:sz w:val="40"/>
          <w:szCs w:val="40"/>
          <w:lang w:val="es-PE"/>
        </w:rPr>
        <w:instrText xml:space="preserve"> SUBJECT  \* MERGEFORMAT </w:instrText>
      </w:r>
      <w:r w:rsidRPr="005A3CF9">
        <w:rPr>
          <w:rFonts w:ascii="Arial" w:hAnsi="Arial" w:cs="Arial"/>
          <w:i/>
          <w:sz w:val="40"/>
          <w:szCs w:val="40"/>
          <w:lang w:val="es-PE"/>
        </w:rPr>
        <w:fldChar w:fldCharType="separate"/>
      </w:r>
      <w:r w:rsidR="00046625" w:rsidRPr="005A3CF9">
        <w:rPr>
          <w:rFonts w:ascii="Arial" w:hAnsi="Arial" w:cs="Arial"/>
          <w:i/>
          <w:sz w:val="40"/>
          <w:szCs w:val="40"/>
          <w:lang w:val="es-PE"/>
        </w:rPr>
        <w:t>SISTEMA DE VENTAS DE RESTAURANT</w:t>
      </w:r>
      <w:r w:rsidRPr="005A3CF9">
        <w:rPr>
          <w:rFonts w:ascii="Arial" w:hAnsi="Arial" w:cs="Arial"/>
          <w:i/>
          <w:sz w:val="40"/>
          <w:szCs w:val="40"/>
          <w:lang w:val="es-PE"/>
        </w:rPr>
        <w:fldChar w:fldCharType="end"/>
      </w:r>
    </w:p>
    <w:p w:rsidR="00D31D5B" w:rsidRPr="005A3CF9" w:rsidRDefault="000A21AA">
      <w:pPr>
        <w:pStyle w:val="Ttulo"/>
        <w:pBdr>
          <w:bottom w:val="single" w:sz="4" w:space="1" w:color="auto"/>
        </w:pBdr>
        <w:jc w:val="end"/>
        <w:rPr>
          <w:rFonts w:ascii="Arial" w:hAnsi="Arial" w:cs="Arial"/>
          <w:sz w:val="40"/>
          <w:szCs w:val="40"/>
          <w:lang w:val="es-PE"/>
        </w:rPr>
      </w:pPr>
      <w:r>
        <w:rPr>
          <w:rFonts w:ascii="Arial" w:hAnsi="Arial" w:cs="Arial"/>
          <w:sz w:val="40"/>
          <w:szCs w:val="40"/>
          <w:lang w:val="es-PE"/>
        </w:rPr>
        <w:t>Acta de constitucion del proyecto</w:t>
      </w:r>
    </w:p>
    <w:p w:rsidR="00D31D5B" w:rsidRPr="005A3CF9" w:rsidRDefault="00CD1C2B">
      <w:pPr>
        <w:pStyle w:val="StyleSubtitleCover2TopNoborder"/>
        <w:rPr>
          <w:rFonts w:ascii="Arial" w:hAnsi="Arial" w:cs="Arial"/>
          <w:i/>
          <w:lang w:val="es-PE"/>
        </w:rPr>
      </w:pPr>
      <w:r w:rsidRPr="005A3CF9">
        <w:rPr>
          <w:rFonts w:ascii="Arial" w:hAnsi="Arial" w:cs="Arial"/>
          <w:lang w:val="es-PE"/>
        </w:rPr>
        <w:t>Versión</w:t>
      </w:r>
      <w:r w:rsidR="00D31D5B" w:rsidRPr="005A3CF9">
        <w:rPr>
          <w:rFonts w:ascii="Arial" w:hAnsi="Arial" w:cs="Arial"/>
          <w:lang w:val="es-PE"/>
        </w:rPr>
        <w:t xml:space="preserve"> </w:t>
      </w:r>
      <w:r w:rsidRPr="005A3CF9">
        <w:rPr>
          <w:rFonts w:ascii="Arial" w:hAnsi="Arial" w:cs="Arial"/>
          <w:i/>
          <w:lang w:val="es-PE"/>
        </w:rPr>
        <w:t>1.0</w:t>
      </w:r>
    </w:p>
    <w:p w:rsidR="00E57E03" w:rsidRPr="005A3CF9" w:rsidRDefault="00046625">
      <w:pPr>
        <w:pStyle w:val="StyleSubtitleCover2TopNoborder"/>
        <w:rPr>
          <w:rFonts w:ascii="Arial" w:hAnsi="Arial" w:cs="Arial"/>
          <w:lang w:val="es-PE"/>
        </w:rPr>
      </w:pPr>
      <w:r w:rsidRPr="005A3CF9">
        <w:rPr>
          <w:rFonts w:ascii="Arial" w:hAnsi="Arial" w:cs="Arial"/>
          <w:i/>
          <w:lang w:val="es-PE"/>
        </w:rPr>
        <w:t>2</w:t>
      </w:r>
      <w:r w:rsidR="000A21AA">
        <w:rPr>
          <w:rFonts w:ascii="Arial" w:hAnsi="Arial" w:cs="Arial"/>
          <w:i/>
          <w:lang w:val="es-PE"/>
        </w:rPr>
        <w:t>4/05</w:t>
      </w:r>
      <w:r w:rsidRPr="005A3CF9">
        <w:rPr>
          <w:rFonts w:ascii="Arial" w:hAnsi="Arial" w:cs="Arial"/>
          <w:i/>
          <w:lang w:val="es-PE"/>
        </w:rPr>
        <w:t>/2018</w:t>
      </w:r>
    </w:p>
    <w:p w:rsidR="00D31D5B" w:rsidRPr="005A3CF9" w:rsidRDefault="00D31D5B">
      <w:pPr>
        <w:ind w:start="0pt"/>
        <w:rPr>
          <w:rFonts w:ascii="Arial" w:hAnsi="Arial" w:cs="Arial"/>
          <w:lang w:val="es-PE"/>
        </w:rPr>
      </w:pPr>
    </w:p>
    <w:p w:rsidR="00D31D5B" w:rsidRPr="005A3CF9" w:rsidRDefault="00D31D5B">
      <w:pPr>
        <w:ind w:start="0pt"/>
        <w:rPr>
          <w:rFonts w:ascii="Arial" w:hAnsi="Arial" w:cs="Arial"/>
          <w:lang w:val="es-PE"/>
        </w:rPr>
        <w:sectPr w:rsidR="00D31D5B" w:rsidRPr="005A3CF9" w:rsidSect="00FF14DD">
          <w:headerReference w:type="default" r:id="rId8"/>
          <w:footerReference w:type="even" r:id="rId9"/>
          <w:footerReference w:type="default" r:id="rId10"/>
          <w:headerReference w:type="first" r:id="rId11"/>
          <w:footerReference w:type="first" r:id="rId12"/>
          <w:pgSz w:w="612pt" w:h="792pt" w:code="1"/>
          <w:pgMar w:top="36pt" w:right="72pt" w:bottom="36pt" w:left="72pt" w:header="21.60pt" w:footer="21.60pt" w:gutter="21.60pt"/>
          <w:cols w:space="36pt"/>
          <w:titlePg/>
          <w:docGrid w:linePitch="360"/>
        </w:sectPr>
      </w:pPr>
    </w:p>
    <w:p w:rsidR="00046625" w:rsidRPr="005A3CF9" w:rsidRDefault="00046625">
      <w:pPr>
        <w:pStyle w:val="Ttulo"/>
        <w:rPr>
          <w:rFonts w:ascii="Arial" w:hAnsi="Arial" w:cs="Arial"/>
          <w:lang w:val="es-PE"/>
        </w:rPr>
      </w:pPr>
    </w:p>
    <w:p w:rsidR="00D31D5B" w:rsidRPr="005A3CF9" w:rsidRDefault="00046625" w:rsidP="00046625">
      <w:pPr>
        <w:pStyle w:val="InfoBlue"/>
        <w:ind w:start="0pt"/>
        <w:jc w:val="center"/>
        <w:rPr>
          <w:rFonts w:ascii="Arial" w:hAnsi="Arial" w:cs="Arial"/>
          <w:b/>
          <w:bCs/>
          <w:i w:val="0"/>
          <w:caps/>
          <w:color w:val="auto"/>
          <w:sz w:val="36"/>
          <w:szCs w:val="24"/>
          <w:lang w:val="es-PE"/>
        </w:rPr>
      </w:pPr>
      <w:r w:rsidRPr="005A3CF9">
        <w:rPr>
          <w:rFonts w:ascii="Arial" w:hAnsi="Arial" w:cs="Arial"/>
          <w:b/>
          <w:bCs/>
          <w:i w:val="0"/>
          <w:caps/>
          <w:color w:val="auto"/>
          <w:sz w:val="36"/>
          <w:szCs w:val="24"/>
          <w:lang w:val="es-PE"/>
        </w:rPr>
        <w:t>HISTORIAL DE VERSIONES</w:t>
      </w:r>
    </w:p>
    <w:p w:rsidR="00046625" w:rsidRPr="005A3CF9" w:rsidRDefault="00046625" w:rsidP="00046625">
      <w:pPr>
        <w:pStyle w:val="Textoindependiente"/>
        <w:rPr>
          <w:lang w:val="es-PE"/>
        </w:rPr>
      </w:pPr>
    </w:p>
    <w:tbl>
      <w:tblPr>
        <w:tblW w:w="474.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59"/>
        <w:gridCol w:w="1843"/>
        <w:gridCol w:w="1248"/>
        <w:gridCol w:w="1350"/>
        <w:gridCol w:w="1543"/>
        <w:gridCol w:w="2545"/>
      </w:tblGrid>
      <w:tr w:rsidR="00D31D5B" w:rsidRPr="005A3CF9" w:rsidTr="007B161A">
        <w:trPr>
          <w:trHeight w:val="810"/>
        </w:trPr>
        <w:tc>
          <w:tcPr>
            <w:tcW w:w="47.95pt" w:type="dxa"/>
            <w:shd w:val="clear" w:color="auto" w:fill="D9D9D9"/>
            <w:vAlign w:val="center"/>
          </w:tcPr>
          <w:p w:rsidR="00046625" w:rsidRPr="005A3CF9" w:rsidRDefault="00046625" w:rsidP="00046625">
            <w:pPr>
              <w:pStyle w:val="tabletxt"/>
              <w:jc w:val="center"/>
              <w:rPr>
                <w:rFonts w:ascii="Arial" w:hAnsi="Arial"/>
                <w:b/>
                <w:bCs/>
                <w:lang w:val="es-PE"/>
              </w:rPr>
            </w:pPr>
            <w:r w:rsidRPr="005A3CF9">
              <w:rPr>
                <w:rFonts w:ascii="Arial" w:hAnsi="Arial"/>
                <w:b/>
                <w:bCs/>
                <w:lang w:val="es-PE"/>
              </w:rPr>
              <w:t>#</w:t>
            </w:r>
          </w:p>
          <w:p w:rsidR="00D31D5B" w:rsidRPr="005A3CF9" w:rsidRDefault="00046625" w:rsidP="007B161A">
            <w:pPr>
              <w:pStyle w:val="tabletxt"/>
              <w:jc w:val="center"/>
              <w:rPr>
                <w:rFonts w:ascii="Arial" w:hAnsi="Arial"/>
                <w:b/>
                <w:bCs/>
                <w:lang w:val="es-PE"/>
              </w:rPr>
            </w:pPr>
            <w:r w:rsidRPr="005A3CF9">
              <w:rPr>
                <w:rFonts w:ascii="Arial" w:hAnsi="Arial"/>
                <w:b/>
                <w:bCs/>
                <w:lang w:val="es-PE"/>
              </w:rPr>
              <w:t xml:space="preserve">Versión </w:t>
            </w:r>
          </w:p>
        </w:tc>
        <w:tc>
          <w:tcPr>
            <w:tcW w:w="92.15pt" w:type="dxa"/>
            <w:shd w:val="clear" w:color="auto" w:fill="D9D9D9"/>
            <w:vAlign w:val="center"/>
          </w:tcPr>
          <w:p w:rsidR="00D31D5B" w:rsidRPr="005A3CF9" w:rsidRDefault="007B161A" w:rsidP="00046625">
            <w:pPr>
              <w:pStyle w:val="tabletxt"/>
              <w:jc w:val="center"/>
              <w:rPr>
                <w:rFonts w:ascii="Arial" w:hAnsi="Arial"/>
                <w:b/>
                <w:bCs/>
                <w:lang w:val="es-PE"/>
              </w:rPr>
            </w:pPr>
            <w:r w:rsidRPr="005A3CF9">
              <w:rPr>
                <w:rFonts w:ascii="Arial" w:hAnsi="Arial"/>
                <w:b/>
                <w:bCs/>
                <w:lang w:val="es-PE"/>
              </w:rPr>
              <w:t xml:space="preserve">Implementada </w:t>
            </w:r>
            <w:r w:rsidR="00046625" w:rsidRPr="005A3CF9">
              <w:rPr>
                <w:rFonts w:ascii="Arial" w:hAnsi="Arial"/>
                <w:b/>
                <w:bCs/>
                <w:lang w:val="es-PE"/>
              </w:rPr>
              <w:t>por</w:t>
            </w:r>
          </w:p>
        </w:tc>
        <w:tc>
          <w:tcPr>
            <w:tcW w:w="62.40pt" w:type="dxa"/>
            <w:shd w:val="clear" w:color="auto" w:fill="D9D9D9"/>
            <w:vAlign w:val="center"/>
          </w:tcPr>
          <w:p w:rsidR="00D31D5B" w:rsidRPr="005A3CF9" w:rsidRDefault="00046625" w:rsidP="007B161A">
            <w:pPr>
              <w:pStyle w:val="tabletxt"/>
              <w:jc w:val="center"/>
              <w:rPr>
                <w:rFonts w:ascii="Arial" w:hAnsi="Arial"/>
                <w:b/>
                <w:bCs/>
                <w:lang w:val="es-PE"/>
              </w:rPr>
            </w:pPr>
            <w:r w:rsidRPr="005A3CF9">
              <w:rPr>
                <w:rFonts w:ascii="Arial" w:hAnsi="Arial"/>
                <w:b/>
                <w:bCs/>
                <w:lang w:val="es-PE"/>
              </w:rPr>
              <w:t xml:space="preserve">Fecha </w:t>
            </w:r>
            <w:r w:rsidR="007B161A" w:rsidRPr="005A3CF9">
              <w:rPr>
                <w:rFonts w:ascii="Arial" w:hAnsi="Arial"/>
                <w:b/>
                <w:bCs/>
                <w:lang w:val="es-PE"/>
              </w:rPr>
              <w:t xml:space="preserve">de revisión </w:t>
            </w:r>
          </w:p>
        </w:tc>
        <w:tc>
          <w:tcPr>
            <w:tcW w:w="67.50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Aprobado por</w:t>
            </w:r>
          </w:p>
        </w:tc>
        <w:tc>
          <w:tcPr>
            <w:tcW w:w="77.15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 xml:space="preserve">Fecha </w:t>
            </w:r>
            <w:r w:rsidR="007B161A" w:rsidRPr="005A3CF9">
              <w:rPr>
                <w:rFonts w:ascii="Arial" w:hAnsi="Arial"/>
                <w:b/>
                <w:bCs/>
                <w:lang w:val="es-PE"/>
              </w:rPr>
              <w:t xml:space="preserve">de </w:t>
            </w:r>
            <w:r w:rsidRPr="005A3CF9">
              <w:rPr>
                <w:rFonts w:ascii="Arial" w:hAnsi="Arial"/>
                <w:b/>
                <w:bCs/>
                <w:lang w:val="es-PE"/>
              </w:rPr>
              <w:t xml:space="preserve">aprobación </w:t>
            </w:r>
          </w:p>
        </w:tc>
        <w:tc>
          <w:tcPr>
            <w:tcW w:w="127.25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 xml:space="preserve">Razón </w:t>
            </w:r>
          </w:p>
        </w:tc>
      </w:tr>
      <w:tr w:rsidR="00D31D5B" w:rsidRPr="005A3CF9" w:rsidTr="007B161A">
        <w:trPr>
          <w:trHeight w:val="529"/>
        </w:trPr>
        <w:tc>
          <w:tcPr>
            <w:tcW w:w="47.95pt" w:type="dxa"/>
          </w:tcPr>
          <w:p w:rsidR="00D31D5B" w:rsidRPr="005A3CF9" w:rsidRDefault="00886085">
            <w:pPr>
              <w:pStyle w:val="Tabletext"/>
              <w:jc w:val="center"/>
              <w:rPr>
                <w:rFonts w:cs="Arial"/>
                <w:lang w:val="es-PE"/>
              </w:rPr>
            </w:pPr>
            <w:r w:rsidRPr="005A3CF9">
              <w:rPr>
                <w:rFonts w:cs="Arial"/>
                <w:lang w:val="es-PE"/>
              </w:rPr>
              <w:t>1</w:t>
            </w:r>
            <w:r w:rsidR="00D31D5B" w:rsidRPr="005A3CF9">
              <w:rPr>
                <w:rFonts w:cs="Arial"/>
                <w:lang w:val="es-PE"/>
              </w:rPr>
              <w:t>.</w:t>
            </w:r>
            <w:r w:rsidRPr="005A3CF9">
              <w:rPr>
                <w:rFonts w:cs="Arial"/>
                <w:lang w:val="es-PE"/>
              </w:rPr>
              <w:t>0</w:t>
            </w:r>
          </w:p>
        </w:tc>
        <w:tc>
          <w:tcPr>
            <w:tcW w:w="92.15pt" w:type="dxa"/>
          </w:tcPr>
          <w:p w:rsidR="00D31D5B" w:rsidRPr="005A3CF9" w:rsidRDefault="007B161A">
            <w:pPr>
              <w:pStyle w:val="Tabletext"/>
              <w:rPr>
                <w:rFonts w:cs="Arial"/>
                <w:lang w:val="es-PE"/>
              </w:rPr>
            </w:pPr>
            <w:r w:rsidRPr="005A3CF9">
              <w:rPr>
                <w:rFonts w:cs="Arial"/>
                <w:lang w:val="es-PE"/>
              </w:rPr>
              <w:t>Walter Cabrera Rosales</w:t>
            </w:r>
          </w:p>
        </w:tc>
        <w:tc>
          <w:tcPr>
            <w:tcW w:w="62.40pt" w:type="dxa"/>
          </w:tcPr>
          <w:p w:rsidR="00D31D5B" w:rsidRPr="005A3CF9" w:rsidRDefault="007B161A">
            <w:pPr>
              <w:pStyle w:val="Tabletext"/>
              <w:rPr>
                <w:rFonts w:cs="Arial"/>
                <w:lang w:val="es-PE"/>
              </w:rPr>
            </w:pPr>
            <w:r w:rsidRPr="005A3CF9">
              <w:rPr>
                <w:rFonts w:cs="Arial"/>
                <w:lang w:val="es-PE"/>
              </w:rPr>
              <w:t>28/03/2018</w:t>
            </w:r>
          </w:p>
        </w:tc>
        <w:tc>
          <w:tcPr>
            <w:tcW w:w="67.50pt" w:type="dxa"/>
          </w:tcPr>
          <w:p w:rsidR="00D31D5B" w:rsidRPr="005A3CF9" w:rsidRDefault="00D31D5B">
            <w:pPr>
              <w:pStyle w:val="Tabletext"/>
              <w:rPr>
                <w:rFonts w:cs="Arial"/>
                <w:lang w:val="es-PE"/>
              </w:rPr>
            </w:pPr>
          </w:p>
        </w:tc>
        <w:tc>
          <w:tcPr>
            <w:tcW w:w="77.15pt" w:type="dxa"/>
          </w:tcPr>
          <w:p w:rsidR="00D31D5B" w:rsidRPr="005A3CF9" w:rsidRDefault="007B161A">
            <w:pPr>
              <w:pStyle w:val="Tabletext"/>
              <w:rPr>
                <w:rFonts w:cs="Arial"/>
                <w:lang w:val="es-PE"/>
              </w:rPr>
            </w:pPr>
            <w:r w:rsidRPr="005A3CF9">
              <w:rPr>
                <w:rFonts w:cs="Arial"/>
                <w:lang w:val="es-PE"/>
              </w:rPr>
              <w:t>28/03/2018</w:t>
            </w:r>
          </w:p>
        </w:tc>
        <w:tc>
          <w:tcPr>
            <w:tcW w:w="127.25pt" w:type="dxa"/>
          </w:tcPr>
          <w:p w:rsidR="00D31D5B" w:rsidRPr="005A3CF9" w:rsidRDefault="00D31D5B">
            <w:pPr>
              <w:pStyle w:val="Tabletext"/>
              <w:rPr>
                <w:rFonts w:cs="Arial"/>
                <w:i/>
                <w:color w:val="0000FF"/>
                <w:lang w:val="es-PE"/>
              </w:rPr>
            </w:pPr>
          </w:p>
        </w:tc>
      </w:tr>
      <w:tr w:rsidR="0092790E" w:rsidRPr="005A3CF9" w:rsidTr="007B161A">
        <w:trPr>
          <w:trHeight w:val="264"/>
        </w:trPr>
        <w:tc>
          <w:tcPr>
            <w:tcW w:w="47.95pt" w:type="dxa"/>
          </w:tcPr>
          <w:p w:rsidR="0092790E" w:rsidRPr="005A3CF9" w:rsidRDefault="0092790E" w:rsidP="0092790E">
            <w:pPr>
              <w:pStyle w:val="Tabletext"/>
              <w:jc w:val="center"/>
              <w:rPr>
                <w:rFonts w:cs="Arial"/>
                <w:lang w:val="es-PE"/>
              </w:rPr>
            </w:pPr>
          </w:p>
        </w:tc>
        <w:tc>
          <w:tcPr>
            <w:tcW w:w="92.15pt" w:type="dxa"/>
          </w:tcPr>
          <w:p w:rsidR="0092790E" w:rsidRPr="005A3CF9" w:rsidRDefault="0092790E" w:rsidP="0092790E">
            <w:pPr>
              <w:pStyle w:val="Tabletext"/>
              <w:rPr>
                <w:rFonts w:cs="Arial"/>
                <w:lang w:val="es-PE"/>
              </w:rPr>
            </w:pPr>
          </w:p>
        </w:tc>
        <w:tc>
          <w:tcPr>
            <w:tcW w:w="62.40pt" w:type="dxa"/>
          </w:tcPr>
          <w:p w:rsidR="0092790E" w:rsidRPr="005A3CF9" w:rsidRDefault="0092790E" w:rsidP="0092790E">
            <w:pPr>
              <w:pStyle w:val="Tabletext"/>
              <w:rPr>
                <w:rFonts w:cs="Arial"/>
                <w:lang w:val="es-PE"/>
              </w:rPr>
            </w:pPr>
          </w:p>
        </w:tc>
        <w:tc>
          <w:tcPr>
            <w:tcW w:w="67.50pt" w:type="dxa"/>
          </w:tcPr>
          <w:p w:rsidR="0092790E" w:rsidRPr="005A3CF9" w:rsidRDefault="0092790E" w:rsidP="0092790E">
            <w:pPr>
              <w:pStyle w:val="Tabletext"/>
              <w:rPr>
                <w:rFonts w:cs="Arial"/>
                <w:lang w:val="es-PE"/>
              </w:rPr>
            </w:pPr>
          </w:p>
        </w:tc>
        <w:tc>
          <w:tcPr>
            <w:tcW w:w="77.15pt" w:type="dxa"/>
          </w:tcPr>
          <w:p w:rsidR="0092790E" w:rsidRPr="005A3CF9" w:rsidRDefault="0092790E" w:rsidP="0092790E">
            <w:pPr>
              <w:pStyle w:val="Tabletext"/>
              <w:rPr>
                <w:rFonts w:cs="Arial"/>
                <w:lang w:val="es-PE"/>
              </w:rPr>
            </w:pPr>
          </w:p>
        </w:tc>
        <w:tc>
          <w:tcPr>
            <w:tcW w:w="127.25pt" w:type="dxa"/>
          </w:tcPr>
          <w:p w:rsidR="0092790E" w:rsidRPr="005A3CF9" w:rsidRDefault="0092790E" w:rsidP="0092790E">
            <w:pPr>
              <w:pStyle w:val="Tabletext"/>
              <w:rPr>
                <w:rFonts w:cs="Arial"/>
                <w:lang w:val="es-PE"/>
              </w:rPr>
            </w:pPr>
          </w:p>
        </w:tc>
      </w:tr>
      <w:tr w:rsidR="0092790E" w:rsidRPr="005A3CF9" w:rsidTr="007B161A">
        <w:trPr>
          <w:trHeight w:val="264"/>
        </w:trPr>
        <w:tc>
          <w:tcPr>
            <w:tcW w:w="47.95pt" w:type="dxa"/>
          </w:tcPr>
          <w:p w:rsidR="0092790E" w:rsidRPr="005A3CF9" w:rsidRDefault="0092790E" w:rsidP="0092790E">
            <w:pPr>
              <w:pStyle w:val="Tabletext"/>
              <w:jc w:val="center"/>
              <w:rPr>
                <w:rFonts w:cs="Arial"/>
                <w:lang w:val="es-PE"/>
              </w:rPr>
            </w:pPr>
          </w:p>
        </w:tc>
        <w:tc>
          <w:tcPr>
            <w:tcW w:w="92.15pt" w:type="dxa"/>
          </w:tcPr>
          <w:p w:rsidR="0092790E" w:rsidRPr="005A3CF9" w:rsidRDefault="0092790E" w:rsidP="0092790E">
            <w:pPr>
              <w:pStyle w:val="Tabletext"/>
              <w:rPr>
                <w:rFonts w:cs="Arial"/>
                <w:lang w:val="es-PE"/>
              </w:rPr>
            </w:pPr>
          </w:p>
        </w:tc>
        <w:tc>
          <w:tcPr>
            <w:tcW w:w="62.40pt" w:type="dxa"/>
          </w:tcPr>
          <w:p w:rsidR="0092790E" w:rsidRPr="005A3CF9" w:rsidRDefault="0092790E" w:rsidP="0092790E">
            <w:pPr>
              <w:pStyle w:val="Tabletext"/>
              <w:rPr>
                <w:rFonts w:cs="Arial"/>
                <w:lang w:val="es-PE"/>
              </w:rPr>
            </w:pPr>
          </w:p>
        </w:tc>
        <w:tc>
          <w:tcPr>
            <w:tcW w:w="67.50pt" w:type="dxa"/>
          </w:tcPr>
          <w:p w:rsidR="0092790E" w:rsidRPr="005A3CF9" w:rsidRDefault="0092790E" w:rsidP="0092790E">
            <w:pPr>
              <w:pStyle w:val="Tabletext"/>
              <w:rPr>
                <w:rFonts w:cs="Arial"/>
                <w:lang w:val="es-PE"/>
              </w:rPr>
            </w:pPr>
          </w:p>
        </w:tc>
        <w:tc>
          <w:tcPr>
            <w:tcW w:w="77.15pt" w:type="dxa"/>
          </w:tcPr>
          <w:p w:rsidR="0092790E" w:rsidRPr="005A3CF9" w:rsidRDefault="0092790E" w:rsidP="0092790E">
            <w:pPr>
              <w:pStyle w:val="Tabletext"/>
              <w:rPr>
                <w:rFonts w:cs="Arial"/>
                <w:lang w:val="es-PE"/>
              </w:rPr>
            </w:pPr>
          </w:p>
        </w:tc>
        <w:tc>
          <w:tcPr>
            <w:tcW w:w="127.25pt" w:type="dxa"/>
          </w:tcPr>
          <w:p w:rsidR="0092790E" w:rsidRPr="005A3CF9" w:rsidRDefault="0092790E" w:rsidP="0092790E">
            <w:pPr>
              <w:pStyle w:val="Tabletext"/>
              <w:rPr>
                <w:rFonts w:cs="Arial"/>
                <w:lang w:val="es-PE"/>
              </w:rPr>
            </w:pPr>
          </w:p>
        </w:tc>
      </w:tr>
      <w:tr w:rsidR="0092790E" w:rsidRPr="005A3CF9" w:rsidTr="007B161A">
        <w:trPr>
          <w:trHeight w:val="264"/>
        </w:trPr>
        <w:tc>
          <w:tcPr>
            <w:tcW w:w="47.95pt" w:type="dxa"/>
          </w:tcPr>
          <w:p w:rsidR="0092790E" w:rsidRPr="005A3CF9" w:rsidRDefault="0092790E" w:rsidP="0092790E">
            <w:pPr>
              <w:pStyle w:val="Tabletext"/>
              <w:rPr>
                <w:rFonts w:cs="Arial"/>
                <w:lang w:val="es-PE"/>
              </w:rPr>
            </w:pPr>
          </w:p>
        </w:tc>
        <w:tc>
          <w:tcPr>
            <w:tcW w:w="92.15pt" w:type="dxa"/>
          </w:tcPr>
          <w:p w:rsidR="0092790E" w:rsidRPr="005A3CF9" w:rsidRDefault="0092790E" w:rsidP="0092790E">
            <w:pPr>
              <w:pStyle w:val="Tabletext"/>
              <w:jc w:val="center"/>
              <w:rPr>
                <w:rFonts w:cs="Arial"/>
                <w:lang w:val="es-PE"/>
              </w:rPr>
            </w:pPr>
          </w:p>
        </w:tc>
        <w:tc>
          <w:tcPr>
            <w:tcW w:w="62.40pt" w:type="dxa"/>
          </w:tcPr>
          <w:p w:rsidR="0092790E" w:rsidRPr="005A3CF9" w:rsidRDefault="0092790E" w:rsidP="0092790E">
            <w:pPr>
              <w:pStyle w:val="Tabletext"/>
              <w:jc w:val="center"/>
              <w:rPr>
                <w:rFonts w:cs="Arial"/>
                <w:lang w:val="es-PE"/>
              </w:rPr>
            </w:pPr>
          </w:p>
        </w:tc>
        <w:tc>
          <w:tcPr>
            <w:tcW w:w="67.50pt" w:type="dxa"/>
          </w:tcPr>
          <w:p w:rsidR="0092790E" w:rsidRPr="005A3CF9" w:rsidRDefault="0092790E" w:rsidP="0092790E">
            <w:pPr>
              <w:pStyle w:val="Tabletext"/>
              <w:jc w:val="center"/>
              <w:rPr>
                <w:rFonts w:cs="Arial"/>
                <w:lang w:val="es-PE"/>
              </w:rPr>
            </w:pPr>
          </w:p>
        </w:tc>
        <w:tc>
          <w:tcPr>
            <w:tcW w:w="77.15pt" w:type="dxa"/>
          </w:tcPr>
          <w:p w:rsidR="0092790E" w:rsidRPr="005A3CF9" w:rsidRDefault="0092790E" w:rsidP="0092790E">
            <w:pPr>
              <w:pStyle w:val="Tabletext"/>
              <w:jc w:val="center"/>
              <w:rPr>
                <w:rFonts w:cs="Arial"/>
                <w:lang w:val="es-PE"/>
              </w:rPr>
            </w:pPr>
          </w:p>
        </w:tc>
        <w:tc>
          <w:tcPr>
            <w:tcW w:w="127.25pt" w:type="dxa"/>
          </w:tcPr>
          <w:p w:rsidR="0092790E" w:rsidRPr="005A3CF9" w:rsidRDefault="0092790E" w:rsidP="0092790E">
            <w:pPr>
              <w:pStyle w:val="Tabletext"/>
              <w:jc w:val="center"/>
              <w:rPr>
                <w:rFonts w:cs="Arial"/>
                <w:lang w:val="es-PE"/>
              </w:rPr>
            </w:pPr>
          </w:p>
        </w:tc>
      </w:tr>
    </w:tbl>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94876" w:rsidRPr="005A3CF9" w:rsidRDefault="00594876">
      <w:pPr>
        <w:pStyle w:val="Textoindependiente"/>
        <w:ind w:start="0pt"/>
        <w:jc w:val="start"/>
        <w:rPr>
          <w:rFonts w:ascii="Arial" w:hAnsi="Arial" w:cs="Arial"/>
          <w:caps/>
          <w:noProof/>
          <w:szCs w:val="28"/>
          <w:lang w:val="es-PE"/>
        </w:rPr>
      </w:pPr>
    </w:p>
    <w:p w:rsidR="009D7BC7" w:rsidRPr="005A3CF9" w:rsidRDefault="009D7BC7">
      <w:pPr>
        <w:pStyle w:val="TtuloTDC"/>
      </w:pPr>
      <w:r w:rsidRPr="005A3CF9">
        <w:t>Contenido</w:t>
      </w:r>
    </w:p>
    <w:p w:rsidR="009D7BC7" w:rsidRPr="005A3CF9" w:rsidRDefault="009D7BC7">
      <w:pPr>
        <w:pStyle w:val="TDC1"/>
        <w:rPr>
          <w:rFonts w:ascii="Calibri" w:hAnsi="Calibri"/>
          <w:b w:val="0"/>
          <w:bCs w:val="0"/>
          <w:caps w:val="0"/>
          <w:sz w:val="22"/>
          <w:szCs w:val="22"/>
          <w:lang w:val="es-PE" w:eastAsia="es-PE"/>
        </w:rPr>
      </w:pPr>
      <w:r w:rsidRPr="005A3CF9">
        <w:rPr>
          <w:lang w:val="es-PE"/>
        </w:rPr>
        <w:fldChar w:fldCharType="begin"/>
      </w:r>
      <w:r w:rsidRPr="005A3CF9">
        <w:rPr>
          <w:lang w:val="es-PE"/>
        </w:rPr>
        <w:instrText xml:space="preserve"> TOC \o "1-3" \h \z \u </w:instrText>
      </w:r>
      <w:r w:rsidRPr="005A3CF9">
        <w:rPr>
          <w:lang w:val="es-PE"/>
        </w:rPr>
        <w:fldChar w:fldCharType="separate"/>
      </w:r>
      <w:hyperlink w:anchor="_Toc510012185" w:history="1">
        <w:r w:rsidRPr="005A3CF9">
          <w:rPr>
            <w:rStyle w:val="Hipervnculo"/>
            <w:lang w:val="es-PE"/>
          </w:rPr>
          <w:t>1</w:t>
        </w:r>
        <w:r w:rsidRPr="005A3CF9">
          <w:rPr>
            <w:rFonts w:ascii="Calibri" w:hAnsi="Calibri"/>
            <w:b w:val="0"/>
            <w:bCs w:val="0"/>
            <w:caps w:val="0"/>
            <w:sz w:val="22"/>
            <w:szCs w:val="22"/>
            <w:lang w:val="es-PE" w:eastAsia="es-PE"/>
          </w:rPr>
          <w:tab/>
        </w:r>
        <w:r w:rsidRPr="005A3CF9">
          <w:rPr>
            <w:rStyle w:val="Hipervnculo"/>
            <w:lang w:val="es-PE"/>
          </w:rPr>
          <w:t>INTRODUCCIÓN</w:t>
        </w:r>
        <w:r w:rsidRPr="005A3CF9">
          <w:rPr>
            <w:webHidden/>
            <w:lang w:val="es-PE"/>
          </w:rPr>
          <w:tab/>
        </w:r>
        <w:r w:rsidRPr="005A3CF9">
          <w:rPr>
            <w:webHidden/>
            <w:lang w:val="es-PE"/>
          </w:rPr>
          <w:fldChar w:fldCharType="begin"/>
        </w:r>
        <w:r w:rsidRPr="005A3CF9">
          <w:rPr>
            <w:webHidden/>
            <w:lang w:val="es-PE"/>
          </w:rPr>
          <w:instrText xml:space="preserve"> PAGEREF _Toc510012185 \h </w:instrText>
        </w:r>
        <w:r w:rsidRPr="005A3CF9">
          <w:rPr>
            <w:webHidden/>
            <w:lang w:val="es-PE"/>
          </w:rPr>
        </w:r>
        <w:r w:rsidRPr="005A3CF9">
          <w:rPr>
            <w:webHidden/>
            <w:lang w:val="es-PE"/>
          </w:rPr>
          <w:fldChar w:fldCharType="separate"/>
        </w:r>
        <w:r w:rsidRPr="005A3CF9">
          <w:rPr>
            <w:webHidden/>
            <w:lang w:val="es-PE"/>
          </w:rPr>
          <w:t>4</w:t>
        </w:r>
        <w:r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186" w:history="1">
        <w:r w:rsidR="009D7BC7" w:rsidRPr="005A3CF9">
          <w:rPr>
            <w:rStyle w:val="Hipervnculo"/>
            <w:rFonts w:cs="Arial"/>
            <w:kern w:val="36"/>
            <w:lang w:val="es-PE"/>
          </w:rPr>
          <w:t>1.1</w:t>
        </w:r>
        <w:r w:rsidR="009D7BC7" w:rsidRPr="005A3CF9">
          <w:rPr>
            <w:rFonts w:ascii="Calibri" w:hAnsi="Calibri"/>
            <w:sz w:val="22"/>
            <w:szCs w:val="22"/>
            <w:lang w:val="es-PE" w:eastAsia="es-PE"/>
          </w:rPr>
          <w:tab/>
        </w:r>
        <w:r w:rsidR="009D7BC7" w:rsidRPr="005A3CF9">
          <w:rPr>
            <w:rStyle w:val="Hipervnculo"/>
            <w:rFonts w:ascii="Arial" w:hAnsi="Arial" w:cs="Arial"/>
            <w:kern w:val="36"/>
            <w:lang w:val="es-PE"/>
          </w:rPr>
          <w:t>PROPÓSITO DEL Project Charter</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_Toc510012186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187" w:history="1">
        <w:r w:rsidR="009D7BC7" w:rsidRPr="005A3CF9">
          <w:rPr>
            <w:rStyle w:val="Hipervnculo"/>
            <w:rFonts w:cs="Arial"/>
            <w:kern w:val="36"/>
            <w:lang w:val="es-PE"/>
          </w:rPr>
          <w:t>1.2</w:t>
        </w:r>
        <w:r w:rsidR="009D7BC7" w:rsidRPr="005A3CF9">
          <w:rPr>
            <w:rFonts w:ascii="Calibri" w:hAnsi="Calibri"/>
            <w:sz w:val="22"/>
            <w:szCs w:val="22"/>
            <w:lang w:val="es-PE" w:eastAsia="es-PE"/>
          </w:rPr>
          <w:tab/>
        </w:r>
        <w:r w:rsidR="009D7BC7" w:rsidRPr="005A3CF9">
          <w:rPr>
            <w:rStyle w:val="Hipervnculo"/>
            <w:rFonts w:ascii="Arial" w:hAnsi="Arial" w:cs="Arial"/>
            <w:kern w:val="36"/>
            <w:lang w:val="es-PE"/>
          </w:rPr>
          <w:t>DESCRIPCIÓN DE PROYECTOS Y PRODUCTOS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_Toc510012187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A454C4">
      <w:pPr>
        <w:pStyle w:val="TDC1"/>
        <w:rPr>
          <w:rFonts w:ascii="Calibri" w:hAnsi="Calibri"/>
          <w:b w:val="0"/>
          <w:bCs w:val="0"/>
          <w:caps w:val="0"/>
          <w:sz w:val="22"/>
          <w:szCs w:val="22"/>
          <w:lang w:val="es-PE" w:eastAsia="es-PE"/>
        </w:rPr>
      </w:pPr>
      <w:hyperlink w:anchor="_Toc510012188" w:history="1">
        <w:r w:rsidR="009D7BC7" w:rsidRPr="005A3CF9">
          <w:rPr>
            <w:rStyle w:val="Hipervnculo"/>
            <w:lang w:val="es-PE"/>
          </w:rPr>
          <w:t>2</w:t>
        </w:r>
        <w:r w:rsidR="009D7BC7" w:rsidRPr="005A3CF9">
          <w:rPr>
            <w:rFonts w:ascii="Calibri" w:hAnsi="Calibri"/>
            <w:b w:val="0"/>
            <w:bCs w:val="0"/>
            <w:caps w:val="0"/>
            <w:sz w:val="22"/>
            <w:szCs w:val="22"/>
            <w:lang w:val="es-PE" w:eastAsia="es-PE"/>
          </w:rPr>
          <w:tab/>
        </w:r>
        <w:r w:rsidR="009D7BC7" w:rsidRPr="005A3CF9">
          <w:rPr>
            <w:rStyle w:val="Hipervnculo"/>
            <w:lang w:val="es-PE"/>
          </w:rPr>
          <w:t>JUSTIFICACIÓN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_Toc510012188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189" w:history="1">
        <w:r w:rsidR="009D7BC7" w:rsidRPr="005A3CF9">
          <w:rPr>
            <w:rStyle w:val="Hipervnculo"/>
            <w:rFonts w:cs="Arial"/>
            <w:lang w:val="es-PE"/>
          </w:rPr>
          <w:t>2.1</w:t>
        </w:r>
        <w:r w:rsidR="009D7BC7" w:rsidRPr="005A3CF9">
          <w:rPr>
            <w:rFonts w:ascii="Calibri" w:hAnsi="Calibri"/>
            <w:sz w:val="22"/>
            <w:szCs w:val="22"/>
            <w:lang w:val="es-PE" w:eastAsia="es-PE"/>
          </w:rPr>
          <w:tab/>
        </w:r>
        <w:r w:rsidR="009D7BC7" w:rsidRPr="005A3CF9">
          <w:rPr>
            <w:rStyle w:val="Hipervnculo"/>
            <w:rFonts w:ascii="Arial" w:hAnsi="Arial" w:cs="Arial"/>
            <w:lang w:val="es-PE"/>
          </w:rPr>
          <w:t>NECESIDAD DE NEGOCIO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_Toc510012189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190" w:history="1">
        <w:r w:rsidR="009D7BC7" w:rsidRPr="005A3CF9">
          <w:rPr>
            <w:rStyle w:val="Hipervnculo"/>
            <w:rFonts w:cs="Arial"/>
            <w:lang w:val="es-PE"/>
          </w:rPr>
          <w:t>2.2</w:t>
        </w:r>
        <w:r w:rsidR="009D7BC7" w:rsidRPr="005A3CF9">
          <w:rPr>
            <w:rFonts w:ascii="Calibri" w:hAnsi="Calibri"/>
            <w:sz w:val="22"/>
            <w:szCs w:val="22"/>
            <w:lang w:val="es-PE" w:eastAsia="es-PE"/>
          </w:rPr>
          <w:tab/>
        </w:r>
        <w:r w:rsidR="009D7BC7" w:rsidRPr="005A3CF9">
          <w:rPr>
            <w:rStyle w:val="Hipervnculo"/>
            <w:rFonts w:ascii="Arial" w:hAnsi="Arial" w:cs="Arial"/>
            <w:lang w:val="es-PE"/>
          </w:rPr>
          <w:t>IMPACTO EN EL NEGOCIO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_Toc510012190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A454C4">
      <w:pPr>
        <w:pStyle w:val="TDC1"/>
        <w:rPr>
          <w:rFonts w:ascii="Calibri" w:hAnsi="Calibri"/>
          <w:b w:val="0"/>
          <w:bCs w:val="0"/>
          <w:caps w:val="0"/>
          <w:sz w:val="22"/>
          <w:szCs w:val="22"/>
          <w:lang w:val="es-PE" w:eastAsia="es-PE"/>
        </w:rPr>
      </w:pPr>
      <w:hyperlink w:anchor="_Toc510012191" w:history="1">
        <w:r w:rsidR="009D7BC7" w:rsidRPr="005A3CF9">
          <w:rPr>
            <w:rStyle w:val="Hipervnculo"/>
            <w:lang w:val="es-PE"/>
          </w:rPr>
          <w:t>3</w:t>
        </w:r>
        <w:r w:rsidR="009D7BC7" w:rsidRPr="005A3CF9">
          <w:rPr>
            <w:rFonts w:ascii="Calibri" w:hAnsi="Calibri"/>
            <w:b w:val="0"/>
            <w:bCs w:val="0"/>
            <w:caps w:val="0"/>
            <w:sz w:val="22"/>
            <w:szCs w:val="22"/>
            <w:lang w:val="es-PE" w:eastAsia="es-PE"/>
          </w:rPr>
          <w:tab/>
        </w:r>
        <w:r w:rsidR="009D7BC7" w:rsidRPr="005A3CF9">
          <w:rPr>
            <w:rStyle w:val="Hipervnculo"/>
            <w:lang w:val="es-PE"/>
          </w:rPr>
          <w:t>ALCANCE</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_Toc510012191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192" w:history="1">
        <w:r w:rsidR="009D7BC7" w:rsidRPr="005A3CF9">
          <w:rPr>
            <w:rStyle w:val="Hipervnculo"/>
            <w:rFonts w:cs="Arial"/>
            <w:lang w:val="es-PE"/>
          </w:rPr>
          <w:t>3.1</w:t>
        </w:r>
        <w:r w:rsidR="009D7BC7" w:rsidRPr="005A3CF9">
          <w:rPr>
            <w:rFonts w:ascii="Calibri" w:hAnsi="Calibri"/>
            <w:sz w:val="22"/>
            <w:szCs w:val="22"/>
            <w:lang w:val="es-PE" w:eastAsia="es-PE"/>
          </w:rPr>
          <w:tab/>
        </w:r>
        <w:r w:rsidR="009D7BC7" w:rsidRPr="005A3CF9">
          <w:rPr>
            <w:rStyle w:val="Hipervnculo"/>
            <w:rFonts w:ascii="Arial" w:hAnsi="Arial" w:cs="Arial"/>
            <w:lang w:val="es-PE"/>
          </w:rPr>
          <w:t>OBJECTIVOS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_Toc510012192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A454C4">
      <w:pPr>
        <w:pStyle w:val="TDC3"/>
        <w:rPr>
          <w:rFonts w:ascii="Calibri" w:hAnsi="Calibri"/>
          <w:sz w:val="22"/>
          <w:szCs w:val="22"/>
          <w:lang w:val="es-PE" w:eastAsia="es-PE"/>
        </w:rPr>
      </w:pPr>
      <w:hyperlink w:anchor="_Toc510012193" w:history="1">
        <w:r w:rsidR="009D7BC7" w:rsidRPr="005A3CF9">
          <w:rPr>
            <w:rStyle w:val="Hipervnculo"/>
            <w:lang w:val="es-PE"/>
          </w:rPr>
          <w:t>3.1.1</w:t>
        </w:r>
        <w:r w:rsidR="009D7BC7" w:rsidRPr="005A3CF9">
          <w:rPr>
            <w:rFonts w:ascii="Calibri" w:hAnsi="Calibri"/>
            <w:sz w:val="22"/>
            <w:szCs w:val="22"/>
            <w:lang w:val="es-PE" w:eastAsia="es-PE"/>
          </w:rPr>
          <w:tab/>
        </w:r>
        <w:r w:rsidR="009D7BC7" w:rsidRPr="005A3CF9">
          <w:rPr>
            <w:rStyle w:val="Hipervnculo"/>
            <w:lang w:val="es-PE"/>
          </w:rPr>
          <w:t>Objetivo general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_Toc510012193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A454C4">
      <w:pPr>
        <w:pStyle w:val="TDC3"/>
        <w:rPr>
          <w:rFonts w:ascii="Calibri" w:hAnsi="Calibri"/>
          <w:sz w:val="22"/>
          <w:szCs w:val="22"/>
          <w:lang w:val="es-PE" w:eastAsia="es-PE"/>
        </w:rPr>
      </w:pPr>
      <w:hyperlink w:anchor="_Toc510012194" w:history="1">
        <w:r w:rsidR="009D7BC7" w:rsidRPr="005A3CF9">
          <w:rPr>
            <w:rStyle w:val="Hipervnculo"/>
            <w:lang w:val="es-PE"/>
          </w:rPr>
          <w:t>3.1.2</w:t>
        </w:r>
        <w:r w:rsidR="009D7BC7" w:rsidRPr="005A3CF9">
          <w:rPr>
            <w:rFonts w:ascii="Calibri" w:hAnsi="Calibri"/>
            <w:sz w:val="22"/>
            <w:szCs w:val="22"/>
            <w:lang w:val="es-PE" w:eastAsia="es-PE"/>
          </w:rPr>
          <w:tab/>
        </w:r>
        <w:r w:rsidR="009D7BC7" w:rsidRPr="005A3CF9">
          <w:rPr>
            <w:rStyle w:val="Hipervnculo"/>
            <w:lang w:val="es-PE"/>
          </w:rPr>
          <w:t>Objetivos específicos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_Toc510012194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195" w:history="1">
        <w:r w:rsidR="009D7BC7" w:rsidRPr="005A3CF9">
          <w:rPr>
            <w:rStyle w:val="Hipervnculo"/>
            <w:rFonts w:cs="Arial"/>
            <w:lang w:val="es-PE"/>
          </w:rPr>
          <w:t>3.2</w:t>
        </w:r>
        <w:r w:rsidR="009D7BC7" w:rsidRPr="005A3CF9">
          <w:rPr>
            <w:rFonts w:ascii="Calibri" w:hAnsi="Calibri"/>
            <w:sz w:val="22"/>
            <w:szCs w:val="22"/>
            <w:lang w:val="es-PE" w:eastAsia="es-PE"/>
          </w:rPr>
          <w:tab/>
        </w:r>
        <w:r w:rsidR="009D7BC7" w:rsidRPr="005A3CF9">
          <w:rPr>
            <w:rStyle w:val="Hipervnculo"/>
            <w:rFonts w:ascii="Arial" w:hAnsi="Arial" w:cs="Arial"/>
            <w:lang w:val="es-PE"/>
          </w:rPr>
          <w:t>REQUISITOS DE ALTO NIVEL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_Toc510012195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196" w:history="1">
        <w:r w:rsidR="009D7BC7" w:rsidRPr="005A3CF9">
          <w:rPr>
            <w:rStyle w:val="Hipervnculo"/>
            <w:rFonts w:cs="Arial"/>
            <w:lang w:val="es-PE"/>
          </w:rPr>
          <w:t>3.3</w:t>
        </w:r>
        <w:r w:rsidR="009D7BC7" w:rsidRPr="005A3CF9">
          <w:rPr>
            <w:rFonts w:ascii="Calibri" w:hAnsi="Calibri"/>
            <w:sz w:val="22"/>
            <w:szCs w:val="22"/>
            <w:lang w:val="es-PE" w:eastAsia="es-PE"/>
          </w:rPr>
          <w:tab/>
        </w:r>
        <w:r w:rsidR="009D7BC7" w:rsidRPr="005A3CF9">
          <w:rPr>
            <w:rStyle w:val="Hipervnculo"/>
            <w:rFonts w:ascii="Arial" w:hAnsi="Arial" w:cs="Arial"/>
            <w:lang w:val="es-PE"/>
          </w:rPr>
          <w:t>ENTREGABLES PRINCIPALES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_Toc510012196 \h </w:instrText>
        </w:r>
        <w:r w:rsidR="009D7BC7" w:rsidRPr="005A3CF9">
          <w:rPr>
            <w:webHidden/>
            <w:lang w:val="es-PE"/>
          </w:rPr>
        </w:r>
        <w:r w:rsidR="009D7BC7" w:rsidRPr="005A3CF9">
          <w:rPr>
            <w:webHidden/>
            <w:lang w:val="es-PE"/>
          </w:rPr>
          <w:fldChar w:fldCharType="separate"/>
        </w:r>
        <w:r w:rsidR="009D7BC7" w:rsidRPr="005A3CF9">
          <w:rPr>
            <w:webHidden/>
            <w:lang w:val="es-PE"/>
          </w:rPr>
          <w:t>6</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197" w:history="1">
        <w:r w:rsidR="009D7BC7" w:rsidRPr="005A3CF9">
          <w:rPr>
            <w:rStyle w:val="Hipervnculo"/>
            <w:rFonts w:cs="Arial"/>
            <w:lang w:val="es-PE"/>
          </w:rPr>
          <w:t>3.4</w:t>
        </w:r>
        <w:r w:rsidR="009D7BC7" w:rsidRPr="005A3CF9">
          <w:rPr>
            <w:rFonts w:ascii="Calibri" w:hAnsi="Calibri"/>
            <w:sz w:val="22"/>
            <w:szCs w:val="22"/>
            <w:lang w:val="es-PE" w:eastAsia="es-PE"/>
          </w:rPr>
          <w:tab/>
        </w:r>
        <w:r w:rsidR="009D7BC7" w:rsidRPr="005A3CF9">
          <w:rPr>
            <w:rStyle w:val="Hipervnculo"/>
            <w:rFonts w:ascii="Arial" w:hAnsi="Arial" w:cs="Arial"/>
            <w:lang w:val="es-PE"/>
          </w:rPr>
          <w:t>LÍMITES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_Toc510012197 \h </w:instrText>
        </w:r>
        <w:r w:rsidR="009D7BC7" w:rsidRPr="005A3CF9">
          <w:rPr>
            <w:webHidden/>
            <w:lang w:val="es-PE"/>
          </w:rPr>
        </w:r>
        <w:r w:rsidR="009D7BC7" w:rsidRPr="005A3CF9">
          <w:rPr>
            <w:webHidden/>
            <w:lang w:val="es-PE"/>
          </w:rPr>
          <w:fldChar w:fldCharType="separate"/>
        </w:r>
        <w:r w:rsidR="009D7BC7" w:rsidRPr="005A3CF9">
          <w:rPr>
            <w:webHidden/>
            <w:lang w:val="es-PE"/>
          </w:rPr>
          <w:t>6</w:t>
        </w:r>
        <w:r w:rsidR="009D7BC7" w:rsidRPr="005A3CF9">
          <w:rPr>
            <w:webHidden/>
            <w:lang w:val="es-PE"/>
          </w:rPr>
          <w:fldChar w:fldCharType="end"/>
        </w:r>
      </w:hyperlink>
    </w:p>
    <w:p w:rsidR="009D7BC7" w:rsidRPr="005A3CF9" w:rsidRDefault="00A454C4">
      <w:pPr>
        <w:pStyle w:val="TDC1"/>
        <w:rPr>
          <w:rFonts w:ascii="Calibri" w:hAnsi="Calibri"/>
          <w:b w:val="0"/>
          <w:bCs w:val="0"/>
          <w:caps w:val="0"/>
          <w:sz w:val="22"/>
          <w:szCs w:val="22"/>
          <w:lang w:val="es-PE" w:eastAsia="es-PE"/>
        </w:rPr>
      </w:pPr>
      <w:hyperlink w:anchor="_Toc510012198" w:history="1">
        <w:r w:rsidR="009D7BC7" w:rsidRPr="005A3CF9">
          <w:rPr>
            <w:rStyle w:val="Hipervnculo"/>
            <w:lang w:val="es-PE"/>
          </w:rPr>
          <w:t>4</w:t>
        </w:r>
        <w:r w:rsidR="009D7BC7" w:rsidRPr="005A3CF9">
          <w:rPr>
            <w:rFonts w:ascii="Calibri" w:hAnsi="Calibri"/>
            <w:b w:val="0"/>
            <w:bCs w:val="0"/>
            <w:caps w:val="0"/>
            <w:sz w:val="22"/>
            <w:szCs w:val="22"/>
            <w:lang w:val="es-PE" w:eastAsia="es-PE"/>
          </w:rPr>
          <w:tab/>
        </w:r>
        <w:r w:rsidR="009D7BC7" w:rsidRPr="005A3CF9">
          <w:rPr>
            <w:rStyle w:val="Hipervnculo"/>
            <w:lang w:val="es-PE"/>
          </w:rPr>
          <w:t>DuraCion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_Toc510012198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199" w:history="1">
        <w:r w:rsidR="009D7BC7" w:rsidRPr="005A3CF9">
          <w:rPr>
            <w:rStyle w:val="Hipervnculo"/>
            <w:rFonts w:cs="Arial"/>
            <w:lang w:val="es-PE"/>
          </w:rPr>
          <w:t>4.1</w:t>
        </w:r>
        <w:r w:rsidR="009D7BC7" w:rsidRPr="005A3CF9">
          <w:rPr>
            <w:rFonts w:ascii="Calibri" w:hAnsi="Calibri"/>
            <w:sz w:val="22"/>
            <w:szCs w:val="22"/>
            <w:lang w:val="es-PE" w:eastAsia="es-PE"/>
          </w:rPr>
          <w:tab/>
        </w:r>
        <w:r w:rsidR="009D7BC7" w:rsidRPr="005A3CF9">
          <w:rPr>
            <w:rStyle w:val="Hipervnculo"/>
            <w:rFonts w:ascii="Arial" w:hAnsi="Arial" w:cs="Arial"/>
            <w:lang w:val="es-PE"/>
          </w:rPr>
          <w:t>CRONOGRAMA</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_Toc510012199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200" w:history="1">
        <w:r w:rsidR="009D7BC7" w:rsidRPr="005A3CF9">
          <w:rPr>
            <w:rStyle w:val="Hipervnculo"/>
            <w:rFonts w:cs="Arial"/>
            <w:lang w:val="es-PE"/>
          </w:rPr>
          <w:t>4.2</w:t>
        </w:r>
        <w:r w:rsidR="009D7BC7" w:rsidRPr="005A3CF9">
          <w:rPr>
            <w:rFonts w:ascii="Calibri" w:hAnsi="Calibri"/>
            <w:sz w:val="22"/>
            <w:szCs w:val="22"/>
            <w:lang w:val="es-PE" w:eastAsia="es-PE"/>
          </w:rPr>
          <w:tab/>
        </w:r>
        <w:r w:rsidR="009D7BC7" w:rsidRPr="005A3CF9">
          <w:rPr>
            <w:rStyle w:val="Hipervnculo"/>
            <w:rFonts w:ascii="Arial" w:hAnsi="Arial" w:cs="Arial"/>
            <w:lang w:val="es-PE"/>
          </w:rPr>
          <w:t>Hitos Ejecutivos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_Toc510012200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A454C4">
      <w:pPr>
        <w:pStyle w:val="TDC1"/>
        <w:rPr>
          <w:rFonts w:ascii="Calibri" w:hAnsi="Calibri"/>
          <w:b w:val="0"/>
          <w:bCs w:val="0"/>
          <w:caps w:val="0"/>
          <w:sz w:val="22"/>
          <w:szCs w:val="22"/>
          <w:lang w:val="es-PE" w:eastAsia="es-PE"/>
        </w:rPr>
      </w:pPr>
      <w:hyperlink w:anchor="_Toc510012201" w:history="1">
        <w:r w:rsidR="009D7BC7" w:rsidRPr="005A3CF9">
          <w:rPr>
            <w:rStyle w:val="Hipervnculo"/>
            <w:lang w:val="es-PE"/>
          </w:rPr>
          <w:t>5</w:t>
        </w:r>
        <w:r w:rsidR="009D7BC7" w:rsidRPr="005A3CF9">
          <w:rPr>
            <w:rFonts w:ascii="Calibri" w:hAnsi="Calibri"/>
            <w:b w:val="0"/>
            <w:bCs w:val="0"/>
            <w:caps w:val="0"/>
            <w:sz w:val="22"/>
            <w:szCs w:val="22"/>
            <w:lang w:val="es-PE" w:eastAsia="es-PE"/>
          </w:rPr>
          <w:tab/>
        </w:r>
        <w:r w:rsidR="009D7BC7" w:rsidRPr="005A3CF9">
          <w:rPr>
            <w:rStyle w:val="Hipervnculo"/>
            <w:lang w:val="es-PE"/>
          </w:rPr>
          <w:t>ESTIMACION PRESUPUESTARIA</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_Toc510012201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202" w:history="1">
        <w:r w:rsidR="009D7BC7" w:rsidRPr="005A3CF9">
          <w:rPr>
            <w:rStyle w:val="Hipervnculo"/>
            <w:rFonts w:cs="Arial"/>
            <w:lang w:val="es-PE"/>
          </w:rPr>
          <w:t>5.1</w:t>
        </w:r>
        <w:r w:rsidR="009D7BC7" w:rsidRPr="005A3CF9">
          <w:rPr>
            <w:rFonts w:ascii="Calibri" w:hAnsi="Calibri"/>
            <w:sz w:val="22"/>
            <w:szCs w:val="22"/>
            <w:lang w:val="es-PE" w:eastAsia="es-PE"/>
          </w:rPr>
          <w:tab/>
        </w:r>
        <w:r w:rsidR="009D7BC7" w:rsidRPr="005A3CF9">
          <w:rPr>
            <w:rStyle w:val="Hipervnculo"/>
            <w:rFonts w:ascii="Arial" w:hAnsi="Arial" w:cs="Arial"/>
            <w:lang w:val="es-PE"/>
          </w:rPr>
          <w:t>FUENTE DE FINANCIACION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_Toc510012202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203" w:history="1">
        <w:r w:rsidR="009D7BC7" w:rsidRPr="005A3CF9">
          <w:rPr>
            <w:rStyle w:val="Hipervnculo"/>
            <w:rFonts w:cs="Arial"/>
            <w:lang w:val="es-PE"/>
          </w:rPr>
          <w:t>5.2</w:t>
        </w:r>
        <w:r w:rsidR="009D7BC7" w:rsidRPr="005A3CF9">
          <w:rPr>
            <w:rFonts w:ascii="Calibri" w:hAnsi="Calibri"/>
            <w:sz w:val="22"/>
            <w:szCs w:val="22"/>
            <w:lang w:val="es-PE" w:eastAsia="es-PE"/>
          </w:rPr>
          <w:tab/>
        </w:r>
        <w:r w:rsidR="009D7BC7" w:rsidRPr="005A3CF9">
          <w:rPr>
            <w:rStyle w:val="Hipervnculo"/>
            <w:rFonts w:ascii="Arial" w:hAnsi="Arial" w:cs="Arial"/>
            <w:lang w:val="es-PE"/>
          </w:rPr>
          <w:t>ESTIMADO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_Toc510012203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A454C4">
      <w:pPr>
        <w:pStyle w:val="TDC1"/>
        <w:rPr>
          <w:rFonts w:ascii="Calibri" w:hAnsi="Calibri"/>
          <w:b w:val="0"/>
          <w:bCs w:val="0"/>
          <w:caps w:val="0"/>
          <w:sz w:val="22"/>
          <w:szCs w:val="22"/>
          <w:lang w:val="es-PE" w:eastAsia="es-PE"/>
        </w:rPr>
      </w:pPr>
      <w:hyperlink w:anchor="_Toc510012204" w:history="1">
        <w:r w:rsidR="009D7BC7" w:rsidRPr="005A3CF9">
          <w:rPr>
            <w:rStyle w:val="Hipervnculo"/>
            <w:lang w:val="es-PE"/>
          </w:rPr>
          <w:t>6</w:t>
        </w:r>
        <w:r w:rsidR="009D7BC7" w:rsidRPr="005A3CF9">
          <w:rPr>
            <w:rFonts w:ascii="Calibri" w:hAnsi="Calibri"/>
            <w:b w:val="0"/>
            <w:bCs w:val="0"/>
            <w:caps w:val="0"/>
            <w:sz w:val="22"/>
            <w:szCs w:val="22"/>
            <w:lang w:val="es-PE" w:eastAsia="es-PE"/>
          </w:rPr>
          <w:tab/>
        </w:r>
        <w:r w:rsidR="009D7BC7" w:rsidRPr="005A3CF9">
          <w:rPr>
            <w:rStyle w:val="Hipervnculo"/>
            <w:lang w:val="es-PE"/>
          </w:rPr>
          <w:t>SUPOSICIONES, RESTRICCIONES Y RIEGOS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_Toc510012204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205" w:history="1">
        <w:r w:rsidR="009D7BC7" w:rsidRPr="005A3CF9">
          <w:rPr>
            <w:rStyle w:val="Hipervnculo"/>
            <w:rFonts w:cs="Arial"/>
            <w:lang w:val="es-PE"/>
          </w:rPr>
          <w:t>6.1</w:t>
        </w:r>
        <w:r w:rsidR="009D7BC7" w:rsidRPr="005A3CF9">
          <w:rPr>
            <w:rFonts w:ascii="Calibri" w:hAnsi="Calibri"/>
            <w:sz w:val="22"/>
            <w:szCs w:val="22"/>
            <w:lang w:val="es-PE" w:eastAsia="es-PE"/>
          </w:rPr>
          <w:tab/>
        </w:r>
        <w:r w:rsidR="009D7BC7" w:rsidRPr="005A3CF9">
          <w:rPr>
            <w:rStyle w:val="Hipervnculo"/>
            <w:rFonts w:ascii="Arial" w:hAnsi="Arial" w:cs="Arial"/>
            <w:lang w:val="es-PE"/>
          </w:rPr>
          <w:t>suposiciones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_Toc510012205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206" w:history="1">
        <w:r w:rsidR="009D7BC7" w:rsidRPr="005A3CF9">
          <w:rPr>
            <w:rStyle w:val="Hipervnculo"/>
            <w:lang w:val="es-PE"/>
          </w:rPr>
          <w:t>6.2</w:t>
        </w:r>
        <w:r w:rsidR="009D7BC7" w:rsidRPr="005A3CF9">
          <w:rPr>
            <w:rFonts w:ascii="Calibri" w:hAnsi="Calibri"/>
            <w:sz w:val="22"/>
            <w:szCs w:val="22"/>
            <w:lang w:val="es-PE" w:eastAsia="es-PE"/>
          </w:rPr>
          <w:tab/>
        </w:r>
        <w:r w:rsidR="009D7BC7" w:rsidRPr="005A3CF9">
          <w:rPr>
            <w:rStyle w:val="Hipervnculo"/>
            <w:rFonts w:ascii="Arial" w:hAnsi="Arial" w:cs="Arial"/>
            <w:lang w:val="es-PE"/>
          </w:rPr>
          <w:t>restricciones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_Toc510012206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207" w:history="1">
        <w:r w:rsidR="009D7BC7" w:rsidRPr="005A3CF9">
          <w:rPr>
            <w:rStyle w:val="Hipervnculo"/>
            <w:rFonts w:cs="Arial"/>
            <w:lang w:val="es-PE"/>
          </w:rPr>
          <w:t>6.3</w:t>
        </w:r>
        <w:r w:rsidR="009D7BC7" w:rsidRPr="005A3CF9">
          <w:rPr>
            <w:rFonts w:ascii="Calibri" w:hAnsi="Calibri"/>
            <w:sz w:val="22"/>
            <w:szCs w:val="22"/>
            <w:lang w:val="es-PE" w:eastAsia="es-PE"/>
          </w:rPr>
          <w:tab/>
        </w:r>
        <w:r w:rsidR="009D7BC7" w:rsidRPr="005A3CF9">
          <w:rPr>
            <w:rStyle w:val="Hipervnculo"/>
            <w:rFonts w:ascii="Arial" w:hAnsi="Arial" w:cs="Arial"/>
            <w:lang w:val="es-PE"/>
          </w:rPr>
          <w:t>RIESGOS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_Toc510012207 \h </w:instrText>
        </w:r>
        <w:r w:rsidR="009D7BC7" w:rsidRPr="005A3CF9">
          <w:rPr>
            <w:webHidden/>
            <w:lang w:val="es-PE"/>
          </w:rPr>
        </w:r>
        <w:r w:rsidR="009D7BC7" w:rsidRPr="005A3CF9">
          <w:rPr>
            <w:webHidden/>
            <w:lang w:val="es-PE"/>
          </w:rPr>
          <w:fldChar w:fldCharType="separate"/>
        </w:r>
        <w:r w:rsidR="009D7BC7" w:rsidRPr="005A3CF9">
          <w:rPr>
            <w:webHidden/>
            <w:lang w:val="es-PE"/>
          </w:rPr>
          <w:t>10</w:t>
        </w:r>
        <w:r w:rsidR="009D7BC7" w:rsidRPr="005A3CF9">
          <w:rPr>
            <w:webHidden/>
            <w:lang w:val="es-PE"/>
          </w:rPr>
          <w:fldChar w:fldCharType="end"/>
        </w:r>
      </w:hyperlink>
    </w:p>
    <w:p w:rsidR="009D7BC7" w:rsidRPr="005A3CF9" w:rsidRDefault="00A454C4">
      <w:pPr>
        <w:pStyle w:val="TDC1"/>
        <w:rPr>
          <w:rFonts w:ascii="Calibri" w:hAnsi="Calibri"/>
          <w:b w:val="0"/>
          <w:bCs w:val="0"/>
          <w:caps w:val="0"/>
          <w:sz w:val="22"/>
          <w:szCs w:val="22"/>
          <w:lang w:val="es-PE" w:eastAsia="es-PE"/>
        </w:rPr>
      </w:pPr>
      <w:hyperlink w:anchor="_Toc510012208" w:history="1">
        <w:r w:rsidR="009D7BC7" w:rsidRPr="005A3CF9">
          <w:rPr>
            <w:rStyle w:val="Hipervnculo"/>
            <w:lang w:val="es-PE"/>
          </w:rPr>
          <w:t>7</w:t>
        </w:r>
        <w:r w:rsidR="009D7BC7" w:rsidRPr="005A3CF9">
          <w:rPr>
            <w:rFonts w:ascii="Calibri" w:hAnsi="Calibri"/>
            <w:b w:val="0"/>
            <w:bCs w:val="0"/>
            <w:caps w:val="0"/>
            <w:sz w:val="22"/>
            <w:szCs w:val="22"/>
            <w:lang w:val="es-PE" w:eastAsia="es-PE"/>
          </w:rPr>
          <w:tab/>
        </w:r>
        <w:r w:rsidR="009D7BC7" w:rsidRPr="005A3CF9">
          <w:rPr>
            <w:rStyle w:val="Hipervnculo"/>
            <w:lang w:val="es-PE"/>
          </w:rPr>
          <w:t>Project Organization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_Toc510012208 \h </w:instrText>
        </w:r>
        <w:r w:rsidR="009D7BC7" w:rsidRPr="005A3CF9">
          <w:rPr>
            <w:webHidden/>
            <w:lang w:val="es-PE"/>
          </w:rPr>
        </w:r>
        <w:r w:rsidR="009D7BC7" w:rsidRPr="005A3CF9">
          <w:rPr>
            <w:webHidden/>
            <w:lang w:val="es-PE"/>
          </w:rPr>
          <w:fldChar w:fldCharType="separate"/>
        </w:r>
        <w:r w:rsidR="009D7BC7" w:rsidRPr="005A3CF9">
          <w:rPr>
            <w:webHidden/>
            <w:lang w:val="es-PE"/>
          </w:rPr>
          <w:t>11</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209" w:history="1">
        <w:r w:rsidR="009D7BC7" w:rsidRPr="005A3CF9">
          <w:rPr>
            <w:rStyle w:val="Hipervnculo"/>
            <w:rFonts w:cs="Arial"/>
            <w:lang w:val="es-PE"/>
          </w:rPr>
          <w:t>7.1</w:t>
        </w:r>
        <w:r w:rsidR="009D7BC7" w:rsidRPr="005A3CF9">
          <w:rPr>
            <w:rFonts w:ascii="Calibri" w:hAnsi="Calibri"/>
            <w:sz w:val="22"/>
            <w:szCs w:val="22"/>
            <w:lang w:val="es-PE" w:eastAsia="es-PE"/>
          </w:rPr>
          <w:tab/>
        </w:r>
        <w:r w:rsidR="009D7BC7" w:rsidRPr="005A3CF9">
          <w:rPr>
            <w:rStyle w:val="Hipervnculo"/>
            <w:rFonts w:ascii="Arial" w:hAnsi="Arial" w:cs="Arial"/>
            <w:lang w:val="es-PE"/>
          </w:rPr>
          <w:t>ROLES Y RESPONSABILIDADES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_Toc510012209 \h </w:instrText>
        </w:r>
        <w:r w:rsidR="009D7BC7" w:rsidRPr="005A3CF9">
          <w:rPr>
            <w:webHidden/>
            <w:lang w:val="es-PE"/>
          </w:rPr>
        </w:r>
        <w:r w:rsidR="009D7BC7" w:rsidRPr="005A3CF9">
          <w:rPr>
            <w:webHidden/>
            <w:lang w:val="es-PE"/>
          </w:rPr>
          <w:fldChar w:fldCharType="separate"/>
        </w:r>
        <w:r w:rsidR="009D7BC7" w:rsidRPr="005A3CF9">
          <w:rPr>
            <w:webHidden/>
            <w:lang w:val="es-PE"/>
          </w:rPr>
          <w:t>11</w:t>
        </w:r>
        <w:r w:rsidR="009D7BC7" w:rsidRPr="005A3CF9">
          <w:rPr>
            <w:webHidden/>
            <w:lang w:val="es-PE"/>
          </w:rPr>
          <w:fldChar w:fldCharType="end"/>
        </w:r>
      </w:hyperlink>
    </w:p>
    <w:p w:rsidR="009D7BC7" w:rsidRPr="005A3CF9" w:rsidRDefault="00A454C4">
      <w:pPr>
        <w:pStyle w:val="TDC2"/>
        <w:rPr>
          <w:rFonts w:ascii="Calibri" w:hAnsi="Calibri"/>
          <w:sz w:val="22"/>
          <w:szCs w:val="22"/>
          <w:lang w:val="es-PE" w:eastAsia="es-PE"/>
        </w:rPr>
      </w:pPr>
      <w:hyperlink w:anchor="_Toc510012210" w:history="1">
        <w:r w:rsidR="009D7BC7" w:rsidRPr="005A3CF9">
          <w:rPr>
            <w:rStyle w:val="Hipervnculo"/>
            <w:rFonts w:cs="Arial"/>
            <w:lang w:val="es-PE"/>
          </w:rPr>
          <w:t>7.2</w:t>
        </w:r>
        <w:r w:rsidR="009D7BC7" w:rsidRPr="005A3CF9">
          <w:rPr>
            <w:rFonts w:ascii="Calibri" w:hAnsi="Calibri"/>
            <w:sz w:val="22"/>
            <w:szCs w:val="22"/>
            <w:lang w:val="es-PE" w:eastAsia="es-PE"/>
          </w:rPr>
          <w:tab/>
        </w:r>
        <w:r w:rsidR="009D7BC7" w:rsidRPr="005A3CF9">
          <w:rPr>
            <w:rStyle w:val="Hipervnculo"/>
            <w:rFonts w:ascii="Arial" w:hAnsi="Arial" w:cs="Arial"/>
            <w:lang w:val="es-PE"/>
          </w:rPr>
          <w:t>Stakeholders (Internal and External)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_Toc510012210 \h </w:instrText>
        </w:r>
        <w:r w:rsidR="009D7BC7" w:rsidRPr="005A3CF9">
          <w:rPr>
            <w:webHidden/>
            <w:lang w:val="es-PE"/>
          </w:rPr>
        </w:r>
        <w:r w:rsidR="009D7BC7" w:rsidRPr="005A3CF9">
          <w:rPr>
            <w:webHidden/>
            <w:lang w:val="es-PE"/>
          </w:rPr>
          <w:fldChar w:fldCharType="separate"/>
        </w:r>
        <w:r w:rsidR="009D7BC7" w:rsidRPr="005A3CF9">
          <w:rPr>
            <w:webHidden/>
            <w:lang w:val="es-PE"/>
          </w:rPr>
          <w:t>12</w:t>
        </w:r>
        <w:r w:rsidR="009D7BC7" w:rsidRPr="005A3CF9">
          <w:rPr>
            <w:webHidden/>
            <w:lang w:val="es-PE"/>
          </w:rPr>
          <w:fldChar w:fldCharType="end"/>
        </w:r>
      </w:hyperlink>
    </w:p>
    <w:p w:rsidR="009D7BC7" w:rsidRPr="005A3CF9" w:rsidRDefault="00A454C4">
      <w:pPr>
        <w:pStyle w:val="TDC1"/>
        <w:rPr>
          <w:rFonts w:ascii="Calibri" w:hAnsi="Calibri"/>
          <w:b w:val="0"/>
          <w:bCs w:val="0"/>
          <w:caps w:val="0"/>
          <w:sz w:val="22"/>
          <w:szCs w:val="22"/>
          <w:lang w:val="es-PE" w:eastAsia="es-PE"/>
        </w:rPr>
      </w:pPr>
      <w:hyperlink w:anchor="_Toc510012211" w:history="1">
        <w:r w:rsidR="009D7BC7" w:rsidRPr="005A3CF9">
          <w:rPr>
            <w:rStyle w:val="Hipervnculo"/>
            <w:lang w:val="es-PE"/>
          </w:rPr>
          <w:t>aprobacion del project Charter</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_Toc510012211 \h </w:instrText>
        </w:r>
        <w:r w:rsidR="009D7BC7" w:rsidRPr="005A3CF9">
          <w:rPr>
            <w:webHidden/>
            <w:lang w:val="es-PE"/>
          </w:rPr>
        </w:r>
        <w:r w:rsidR="009D7BC7" w:rsidRPr="005A3CF9">
          <w:rPr>
            <w:webHidden/>
            <w:lang w:val="es-PE"/>
          </w:rPr>
          <w:fldChar w:fldCharType="separate"/>
        </w:r>
        <w:r w:rsidR="009D7BC7" w:rsidRPr="005A3CF9">
          <w:rPr>
            <w:webHidden/>
            <w:lang w:val="es-PE"/>
          </w:rPr>
          <w:t>13</w:t>
        </w:r>
        <w:r w:rsidR="009D7BC7" w:rsidRPr="005A3CF9">
          <w:rPr>
            <w:webHidden/>
            <w:lang w:val="es-PE"/>
          </w:rPr>
          <w:fldChar w:fldCharType="end"/>
        </w:r>
      </w:hyperlink>
    </w:p>
    <w:p w:rsidR="009D7BC7" w:rsidRPr="005A3CF9" w:rsidRDefault="009D7BC7">
      <w:pPr>
        <w:rPr>
          <w:lang w:val="es-PE"/>
        </w:rPr>
      </w:pPr>
      <w:r w:rsidRPr="005A3CF9">
        <w:rPr>
          <w:b/>
          <w:bCs/>
          <w:lang w:val="es-PE"/>
        </w:rPr>
        <w:fldChar w:fldCharType="end"/>
      </w:r>
    </w:p>
    <w:p w:rsidR="009D7BC7" w:rsidRPr="005A3CF9" w:rsidRDefault="009D7BC7">
      <w:pPr>
        <w:rPr>
          <w:lang w:val="es-PE"/>
        </w:rPr>
      </w:pPr>
    </w:p>
    <w:p w:rsidR="009D7BC7" w:rsidRPr="005A3CF9" w:rsidRDefault="009D7BC7">
      <w:pPr>
        <w:pStyle w:val="TtuloTDC"/>
      </w:pPr>
    </w:p>
    <w:p w:rsidR="009D7BC7" w:rsidRPr="005A3CF9" w:rsidRDefault="009D7BC7">
      <w:pPr>
        <w:rPr>
          <w:lang w:val="es-PE"/>
        </w:rPr>
      </w:pPr>
    </w:p>
    <w:p w:rsidR="00DF3CE3" w:rsidRPr="005A3CF9" w:rsidRDefault="00DF3CE3">
      <w:pPr>
        <w:pStyle w:val="Textoindependiente"/>
        <w:ind w:start="0pt"/>
        <w:jc w:val="start"/>
        <w:rPr>
          <w:rFonts w:ascii="Arial" w:hAnsi="Arial" w:cs="Arial"/>
          <w:caps/>
          <w:noProof/>
          <w:szCs w:val="28"/>
          <w:lang w:val="es-PE"/>
        </w:rPr>
      </w:pPr>
    </w:p>
    <w:p w:rsidR="00594876" w:rsidRPr="005A3CF9" w:rsidRDefault="00594876">
      <w:pPr>
        <w:pStyle w:val="Textoindependiente"/>
        <w:ind w:start="0pt"/>
        <w:jc w:val="start"/>
        <w:rPr>
          <w:rFonts w:ascii="Arial" w:hAnsi="Arial" w:cs="Arial"/>
          <w:caps/>
          <w:noProof/>
          <w:szCs w:val="28"/>
          <w:lang w:val="es-PE"/>
        </w:rPr>
      </w:pPr>
    </w:p>
    <w:p w:rsidR="00594876" w:rsidRPr="005A3CF9" w:rsidRDefault="00594876" w:rsidP="00CD1C2B">
      <w:pPr>
        <w:pStyle w:val="Ttulo1"/>
        <w:rPr>
          <w:lang w:val="es-PE"/>
        </w:rPr>
      </w:pPr>
      <w:bookmarkStart w:id="2" w:name="_Toc523878297"/>
      <w:bookmarkStart w:id="3" w:name="_Toc436203377"/>
      <w:bookmarkStart w:id="4" w:name="_Toc452813577"/>
      <w:bookmarkEnd w:id="0"/>
      <w:r w:rsidRPr="005A3CF9">
        <w:rPr>
          <w:lang w:val="es-PE"/>
        </w:rPr>
        <w:br w:type="page"/>
      </w:r>
      <w:bookmarkStart w:id="5" w:name="_Toc510005786"/>
      <w:bookmarkStart w:id="6" w:name="_Toc510011983"/>
      <w:bookmarkStart w:id="7" w:name="_Toc510012063"/>
      <w:bookmarkStart w:id="8" w:name="_Toc510012185"/>
      <w:r w:rsidR="001F4667" w:rsidRPr="005A3CF9">
        <w:rPr>
          <w:lang w:val="es-PE"/>
        </w:rPr>
        <w:lastRenderedPageBreak/>
        <w:t>INTRODUCCIÓN</w:t>
      </w:r>
      <w:bookmarkEnd w:id="5"/>
      <w:bookmarkEnd w:id="6"/>
      <w:bookmarkEnd w:id="7"/>
      <w:bookmarkEnd w:id="8"/>
    </w:p>
    <w:p w:rsidR="00D31D5B" w:rsidRPr="005A3CF9" w:rsidRDefault="00136CC8">
      <w:pPr>
        <w:pStyle w:val="Ttulo2"/>
        <w:rPr>
          <w:rFonts w:ascii="Arial" w:hAnsi="Arial" w:cs="Arial"/>
          <w:kern w:val="36"/>
          <w:sz w:val="28"/>
          <w:szCs w:val="48"/>
          <w:lang w:val="es-PE"/>
        </w:rPr>
      </w:pPr>
      <w:bookmarkStart w:id="9" w:name="_Toc105907880"/>
      <w:bookmarkStart w:id="10" w:name="_Toc106079190"/>
      <w:bookmarkStart w:id="11" w:name="_Toc106079515"/>
      <w:bookmarkStart w:id="12" w:name="_Toc106079784"/>
      <w:bookmarkStart w:id="13" w:name="_Toc107027560"/>
      <w:bookmarkStart w:id="14" w:name="_Toc107027770"/>
      <w:bookmarkStart w:id="15" w:name="_Toc510005769"/>
      <w:bookmarkStart w:id="16" w:name="_Toc510005787"/>
      <w:bookmarkStart w:id="17" w:name="_Toc510011984"/>
      <w:bookmarkStart w:id="18" w:name="_Toc510012064"/>
      <w:bookmarkStart w:id="19" w:name="_Toc510012186"/>
      <w:r w:rsidRPr="005A3CF9">
        <w:rPr>
          <w:rFonts w:ascii="Arial" w:hAnsi="Arial" w:cs="Arial"/>
          <w:kern w:val="36"/>
          <w:sz w:val="28"/>
          <w:szCs w:val="48"/>
          <w:lang w:val="es-PE"/>
        </w:rPr>
        <w:t xml:space="preserve">PROPÓSITO DEL </w:t>
      </w:r>
      <w:r w:rsidR="00D31D5B" w:rsidRPr="005A3CF9">
        <w:rPr>
          <w:rFonts w:ascii="Arial" w:hAnsi="Arial" w:cs="Arial"/>
          <w:kern w:val="36"/>
          <w:sz w:val="28"/>
          <w:szCs w:val="48"/>
          <w:lang w:val="es-PE"/>
        </w:rPr>
        <w:t>Project Charter</w:t>
      </w:r>
      <w:bookmarkEnd w:id="9"/>
      <w:bookmarkEnd w:id="10"/>
      <w:bookmarkEnd w:id="11"/>
      <w:bookmarkEnd w:id="12"/>
      <w:bookmarkEnd w:id="13"/>
      <w:bookmarkEnd w:id="14"/>
      <w:bookmarkEnd w:id="15"/>
      <w:bookmarkEnd w:id="16"/>
      <w:bookmarkEnd w:id="17"/>
      <w:bookmarkEnd w:id="18"/>
      <w:bookmarkEnd w:id="19"/>
    </w:p>
    <w:p w:rsidR="00E661AE" w:rsidRPr="005A3CF9" w:rsidRDefault="00E661AE" w:rsidP="00E661AE">
      <w:pPr>
        <w:pStyle w:val="Textoindependiente"/>
        <w:rPr>
          <w:lang w:val="es-PE"/>
        </w:rPr>
      </w:pPr>
      <w:r w:rsidRPr="005A3CF9">
        <w:rPr>
          <w:lang w:val="es-PE"/>
        </w:rPr>
        <w:t xml:space="preserve">El proyecto </w:t>
      </w:r>
      <w:r w:rsidR="00CD1C2B" w:rsidRPr="005A3CF9">
        <w:rPr>
          <w:rFonts w:ascii="Arial" w:hAnsi="Arial" w:cs="Arial"/>
          <w:b/>
          <w:i/>
          <w:kern w:val="28"/>
          <w:szCs w:val="20"/>
          <w:lang w:val="es-PE"/>
        </w:rPr>
        <w:t>S</w:t>
      </w:r>
      <w:r w:rsidR="00215F81" w:rsidRPr="005A3CF9">
        <w:rPr>
          <w:rFonts w:ascii="Arial" w:hAnsi="Arial" w:cs="Arial"/>
          <w:b/>
          <w:i/>
          <w:kern w:val="28"/>
          <w:szCs w:val="20"/>
          <w:lang w:val="es-PE"/>
        </w:rPr>
        <w:t>istema</w:t>
      </w:r>
      <w:r w:rsidRPr="005A3CF9">
        <w:rPr>
          <w:rFonts w:ascii="Arial" w:hAnsi="Arial" w:cs="Arial"/>
          <w:b/>
          <w:kern w:val="28"/>
          <w:szCs w:val="20"/>
          <w:lang w:val="es-PE"/>
        </w:rPr>
        <w:t xml:space="preserve"> de ventas de restaurant</w:t>
      </w:r>
      <w:r w:rsidRPr="005A3CF9">
        <w:rPr>
          <w:sz w:val="20"/>
          <w:lang w:val="es-PE"/>
        </w:rPr>
        <w:t xml:space="preserve"> </w:t>
      </w:r>
      <w:r w:rsidRPr="005A3CF9">
        <w:rPr>
          <w:lang w:val="es-PE"/>
        </w:rPr>
        <w:t>documenta y rastrea la información necesaria requerida por los responsables de la toma de decisiones para aprobar el proyecto para su financiación. El estatuto del proyecto debe incluir las necesidades, el alcance, la justificación y el compromiso de los recursos, así como la decisión del patrocinador del proyecto de proceder o no continuar con el proyecto. Se crea durante la fase de inicio del proyecto.</w:t>
      </w:r>
      <w:r w:rsidRPr="005A3CF9">
        <w:rPr>
          <w:lang w:val="es-PE"/>
        </w:rPr>
        <w:br/>
        <w:t xml:space="preserve">La audiencia prevista del estatuto del proyecto </w:t>
      </w:r>
      <w:r w:rsidRPr="005A3CF9">
        <w:rPr>
          <w:i/>
          <w:lang w:val="es-PE"/>
        </w:rPr>
        <w:t>sistemas de ventas de restaurant</w:t>
      </w:r>
      <w:r w:rsidRPr="005A3CF9">
        <w:rPr>
          <w:lang w:val="es-PE"/>
        </w:rPr>
        <w:t xml:space="preserve"> es el patrocinador del proyecto y el liderazgo superior.</w:t>
      </w:r>
    </w:p>
    <w:p w:rsidR="00D31D5B" w:rsidRPr="005A3CF9" w:rsidRDefault="00233FB1" w:rsidP="00233FB1">
      <w:pPr>
        <w:pStyle w:val="Ttulo2"/>
        <w:rPr>
          <w:rFonts w:ascii="Arial" w:hAnsi="Arial" w:cs="Arial"/>
          <w:kern w:val="36"/>
          <w:sz w:val="28"/>
          <w:szCs w:val="48"/>
          <w:lang w:val="es-PE"/>
        </w:rPr>
      </w:pPr>
      <w:bookmarkStart w:id="20" w:name="_Toc510005770"/>
      <w:bookmarkStart w:id="21" w:name="_Toc510005788"/>
      <w:bookmarkStart w:id="22" w:name="_Toc510011985"/>
      <w:bookmarkStart w:id="23" w:name="_Toc510012065"/>
      <w:bookmarkStart w:id="24" w:name="_Toc510012187"/>
      <w:r w:rsidRPr="005A3CF9">
        <w:rPr>
          <w:rFonts w:ascii="Arial" w:hAnsi="Arial" w:cs="Arial"/>
          <w:kern w:val="36"/>
          <w:sz w:val="28"/>
          <w:szCs w:val="48"/>
          <w:lang w:val="es-PE"/>
        </w:rPr>
        <w:t>DESCRIPCIÓN DE PROYECTOS Y PRODUCTOS</w:t>
      </w:r>
      <w:bookmarkEnd w:id="20"/>
      <w:bookmarkEnd w:id="21"/>
      <w:bookmarkEnd w:id="22"/>
      <w:bookmarkEnd w:id="23"/>
      <w:bookmarkEnd w:id="24"/>
    </w:p>
    <w:p w:rsidR="00371AF1" w:rsidRPr="005A3CF9" w:rsidRDefault="00233FB1">
      <w:pPr>
        <w:pStyle w:val="InfoBlue"/>
        <w:rPr>
          <w:i w:val="0"/>
          <w:color w:val="auto"/>
          <w:szCs w:val="24"/>
          <w:lang w:val="es-PE"/>
        </w:rPr>
      </w:pPr>
      <w:r w:rsidRPr="005A3CF9">
        <w:rPr>
          <w:i w:val="0"/>
          <w:color w:val="auto"/>
          <w:szCs w:val="24"/>
          <w:lang w:val="es-PE"/>
        </w:rPr>
        <w:t xml:space="preserve">Este Project </w:t>
      </w:r>
      <w:proofErr w:type="spellStart"/>
      <w:r w:rsidRPr="005A3CF9">
        <w:rPr>
          <w:i w:val="0"/>
          <w:color w:val="auto"/>
          <w:szCs w:val="24"/>
          <w:lang w:val="es-PE"/>
        </w:rPr>
        <w:t>Charter</w:t>
      </w:r>
      <w:proofErr w:type="spellEnd"/>
      <w:r w:rsidRPr="005A3CF9">
        <w:rPr>
          <w:i w:val="0"/>
          <w:color w:val="auto"/>
          <w:szCs w:val="24"/>
          <w:lang w:val="es-PE"/>
        </w:rPr>
        <w:t xml:space="preserve"> describe el desarrollo sostenible y la carta de Restaurant “La Sazón”, un nuevo restaurante situado en la concurrida ciudad de Lima, Perú. El alcance de este proyecto incluirá el desarrollo y la administración del área de ventas del restaurante</w:t>
      </w:r>
      <w:r w:rsidR="000B4CA5" w:rsidRPr="005A3CF9">
        <w:rPr>
          <w:i w:val="0"/>
          <w:color w:val="auto"/>
          <w:szCs w:val="24"/>
          <w:lang w:val="es-PE"/>
        </w:rPr>
        <w:t xml:space="preserve"> con 15 mesas</w:t>
      </w:r>
      <w:r w:rsidRPr="005A3CF9">
        <w:rPr>
          <w:i w:val="0"/>
          <w:color w:val="auto"/>
          <w:szCs w:val="24"/>
          <w:lang w:val="es-PE"/>
        </w:rPr>
        <w:t>. El restaurante incluirá una sala (capacidad para 60 clientes) y un jardín (capacidad para 40 clientes).</w:t>
      </w:r>
    </w:p>
    <w:p w:rsidR="00D31D5B" w:rsidRPr="005A3CF9" w:rsidRDefault="00233FB1">
      <w:pPr>
        <w:pStyle w:val="InfoBlue"/>
        <w:rPr>
          <w:i w:val="0"/>
          <w:color w:val="auto"/>
          <w:szCs w:val="24"/>
          <w:lang w:val="es-PE"/>
        </w:rPr>
      </w:pPr>
      <w:r w:rsidRPr="005A3CF9">
        <w:rPr>
          <w:i w:val="0"/>
          <w:color w:val="auto"/>
          <w:szCs w:val="24"/>
          <w:lang w:val="es-PE"/>
        </w:rPr>
        <w:t xml:space="preserve">El producto software </w:t>
      </w:r>
      <w:r w:rsidR="00371AF1" w:rsidRPr="005A3CF9">
        <w:rPr>
          <w:i w:val="0"/>
          <w:color w:val="auto"/>
          <w:szCs w:val="24"/>
          <w:lang w:val="es-PE"/>
        </w:rPr>
        <w:t xml:space="preserve">contendrá los módulos de venta del restaurant, el módulo de </w:t>
      </w:r>
      <w:r w:rsidR="000B4CA5" w:rsidRPr="005A3CF9">
        <w:rPr>
          <w:i w:val="0"/>
          <w:color w:val="auto"/>
          <w:szCs w:val="24"/>
          <w:lang w:val="es-PE"/>
        </w:rPr>
        <w:t xml:space="preserve">creación </w:t>
      </w:r>
      <w:r w:rsidR="00371AF1" w:rsidRPr="005A3CF9">
        <w:rPr>
          <w:i w:val="0"/>
          <w:color w:val="auto"/>
          <w:szCs w:val="24"/>
          <w:lang w:val="es-PE"/>
        </w:rPr>
        <w:t xml:space="preserve">de pedidos, generación de reportes. Se </w:t>
      </w:r>
      <w:r w:rsidR="00CD1C2B" w:rsidRPr="005A3CF9">
        <w:rPr>
          <w:i w:val="0"/>
          <w:color w:val="auto"/>
          <w:szCs w:val="24"/>
          <w:lang w:val="es-PE"/>
        </w:rPr>
        <w:t>entregará</w:t>
      </w:r>
      <w:r w:rsidR="00371AF1" w:rsidRPr="005A3CF9">
        <w:rPr>
          <w:i w:val="0"/>
          <w:color w:val="auto"/>
          <w:szCs w:val="24"/>
          <w:lang w:val="es-PE"/>
        </w:rPr>
        <w:t xml:space="preserve"> la documentación correspondiente y los respectivos manuales.</w:t>
      </w:r>
    </w:p>
    <w:p w:rsidR="00A00CE9" w:rsidRPr="005A3CF9" w:rsidRDefault="00371AF1" w:rsidP="00CD1C2B">
      <w:pPr>
        <w:pStyle w:val="Ttulo1"/>
        <w:rPr>
          <w:lang w:val="es-PE"/>
        </w:rPr>
      </w:pPr>
      <w:bookmarkStart w:id="25" w:name="_Toc510005789"/>
      <w:bookmarkStart w:id="26" w:name="_Toc510011986"/>
      <w:bookmarkStart w:id="27" w:name="_Toc510012066"/>
      <w:bookmarkStart w:id="28" w:name="_Toc510012188"/>
      <w:r w:rsidRPr="005A3CF9">
        <w:rPr>
          <w:lang w:val="es-PE"/>
        </w:rPr>
        <w:t>JUSTIFICACIÓN</w:t>
      </w:r>
      <w:bookmarkEnd w:id="25"/>
      <w:bookmarkEnd w:id="26"/>
      <w:bookmarkEnd w:id="27"/>
      <w:bookmarkEnd w:id="28"/>
    </w:p>
    <w:p w:rsidR="00A00CE9" w:rsidRPr="005A3CF9" w:rsidRDefault="006C4006" w:rsidP="00A00CE9">
      <w:pPr>
        <w:pStyle w:val="Ttulo2"/>
        <w:rPr>
          <w:rFonts w:ascii="Arial" w:hAnsi="Arial" w:cs="Arial"/>
          <w:lang w:val="es-PE"/>
        </w:rPr>
      </w:pPr>
      <w:bookmarkStart w:id="29" w:name="_Toc107027568"/>
      <w:bookmarkStart w:id="30" w:name="_Toc107027778"/>
      <w:bookmarkStart w:id="31" w:name="_Toc107649377"/>
      <w:bookmarkStart w:id="32" w:name="_Toc510005771"/>
      <w:bookmarkStart w:id="33" w:name="_Toc510005790"/>
      <w:bookmarkStart w:id="34" w:name="_Toc510011987"/>
      <w:bookmarkStart w:id="35" w:name="_Toc510012067"/>
      <w:bookmarkStart w:id="36" w:name="_Toc510012189"/>
      <w:r w:rsidRPr="005A3CF9">
        <w:rPr>
          <w:rFonts w:ascii="Arial" w:hAnsi="Arial" w:cs="Arial"/>
          <w:lang w:val="es-PE"/>
        </w:rPr>
        <w:t>NECESIDAD DE NEGOCIO</w:t>
      </w:r>
      <w:bookmarkEnd w:id="29"/>
      <w:bookmarkEnd w:id="30"/>
      <w:bookmarkEnd w:id="31"/>
      <w:bookmarkEnd w:id="32"/>
      <w:bookmarkEnd w:id="33"/>
      <w:bookmarkEnd w:id="34"/>
      <w:bookmarkEnd w:id="35"/>
      <w:bookmarkEnd w:id="36"/>
    </w:p>
    <w:p w:rsidR="006C4006" w:rsidRPr="005A3CF9" w:rsidRDefault="000B4CA5" w:rsidP="006C4006">
      <w:pPr>
        <w:pStyle w:val="InfoBlue"/>
        <w:rPr>
          <w:i w:val="0"/>
          <w:color w:val="auto"/>
          <w:szCs w:val="24"/>
          <w:lang w:val="es-PE"/>
        </w:rPr>
      </w:pPr>
      <w:r w:rsidRPr="005A3CF9">
        <w:rPr>
          <w:i w:val="0"/>
          <w:color w:val="auto"/>
          <w:szCs w:val="24"/>
          <w:lang w:val="es-PE"/>
        </w:rPr>
        <w:t>Administrar de manera ordenada los pedidos y ventas que realice el restaurant y atender de manera más rápida y eficaz los pedidos de los comensales.</w:t>
      </w:r>
    </w:p>
    <w:p w:rsidR="006C4006" w:rsidRPr="005A3CF9" w:rsidDel="00CA5884" w:rsidRDefault="006C4006" w:rsidP="006C4006">
      <w:pPr>
        <w:pStyle w:val="Textoindependiente"/>
        <w:rPr>
          <w:del w:id="37" w:author="walter c" w:date="2018-03-28T13:13:00Z"/>
          <w:lang w:val="es-PE"/>
        </w:rPr>
      </w:pPr>
      <w:r w:rsidRPr="005A3CF9">
        <w:rPr>
          <w:lang w:val="es-PE"/>
        </w:rPr>
        <w:t xml:space="preserve">También está la </w:t>
      </w:r>
      <w:r w:rsidR="00CD1C2B" w:rsidRPr="005A3CF9">
        <w:rPr>
          <w:lang w:val="es-PE"/>
        </w:rPr>
        <w:t>necesidad de</w:t>
      </w:r>
      <w:r w:rsidRPr="005A3CF9">
        <w:rPr>
          <w:lang w:val="es-PE"/>
        </w:rPr>
        <w:t xml:space="preserve"> tener un aventaja competitivas respecto a otra cadenas de restaurantes.</w:t>
      </w:r>
    </w:p>
    <w:p w:rsidR="006C4006" w:rsidRPr="005A3CF9" w:rsidRDefault="006C4006" w:rsidP="00CA5884">
      <w:pPr>
        <w:pStyle w:val="Textoindependiente"/>
        <w:rPr>
          <w:lang w:val="es-PE"/>
        </w:rPr>
      </w:pPr>
      <w:del w:id="38" w:author="walter c" w:date="2018-03-28T13:13:00Z">
        <w:r w:rsidRPr="005A3CF9" w:rsidDel="00CA5884">
          <w:rPr>
            <w:lang w:val="es-PE"/>
          </w:rPr>
          <w:delText>.</w:delText>
        </w:r>
      </w:del>
    </w:p>
    <w:p w:rsidR="00A00CE9" w:rsidRPr="005A3CF9" w:rsidRDefault="006C4006" w:rsidP="00A00CE9">
      <w:pPr>
        <w:pStyle w:val="Ttulo2"/>
        <w:rPr>
          <w:rFonts w:ascii="Arial" w:hAnsi="Arial" w:cs="Arial"/>
          <w:lang w:val="es-PE"/>
        </w:rPr>
      </w:pPr>
      <w:bookmarkStart w:id="39" w:name="_Toc510005772"/>
      <w:bookmarkStart w:id="40" w:name="_Toc510005791"/>
      <w:bookmarkStart w:id="41" w:name="_Toc510011988"/>
      <w:bookmarkStart w:id="42" w:name="_Toc510012068"/>
      <w:bookmarkStart w:id="43" w:name="_Toc510012190"/>
      <w:r w:rsidRPr="005A3CF9">
        <w:rPr>
          <w:rFonts w:ascii="Arial" w:hAnsi="Arial" w:cs="Arial"/>
          <w:lang w:val="es-PE"/>
        </w:rPr>
        <w:t>IMPACTO EN EL NEGOCIO</w:t>
      </w:r>
      <w:bookmarkEnd w:id="39"/>
      <w:bookmarkEnd w:id="40"/>
      <w:bookmarkEnd w:id="41"/>
      <w:bookmarkEnd w:id="42"/>
      <w:bookmarkEnd w:id="43"/>
    </w:p>
    <w:p w:rsidR="006C4006" w:rsidRPr="005A3CF9" w:rsidRDefault="006C4006" w:rsidP="006C4006">
      <w:pPr>
        <w:pStyle w:val="Textoindependiente"/>
        <w:rPr>
          <w:lang w:val="es-PE"/>
        </w:rPr>
      </w:pPr>
      <w:r w:rsidRPr="005A3CF9">
        <w:rPr>
          <w:lang w:val="es-PE"/>
        </w:rPr>
        <w:t>De implantarse el Sistema de gestión de ventas el negocio mejorara la recepción como la atención de los pedidos por parte de sus clientes, también se tendrán reportes de las actividades en este proceso y la empresa poseerá una ventaja competitiva respecto a sus competidores.</w:t>
      </w:r>
    </w:p>
    <w:p w:rsidR="006C4006" w:rsidRPr="005A3CF9" w:rsidRDefault="006C4006"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6C4006" w:rsidRPr="005A3CF9" w:rsidRDefault="006C4006" w:rsidP="006C4006">
      <w:pPr>
        <w:pStyle w:val="Textoindependiente"/>
        <w:rPr>
          <w:lang w:val="es-PE"/>
        </w:rPr>
      </w:pPr>
    </w:p>
    <w:p w:rsidR="00D31D5B" w:rsidRPr="005A3CF9" w:rsidRDefault="00215F81" w:rsidP="00CD1C2B">
      <w:pPr>
        <w:pStyle w:val="Ttulo1"/>
        <w:rPr>
          <w:lang w:val="es-PE"/>
        </w:rPr>
      </w:pPr>
      <w:bookmarkStart w:id="44" w:name="_Toc104255527"/>
      <w:bookmarkStart w:id="45" w:name="_Toc104255624"/>
      <w:bookmarkStart w:id="46" w:name="_Toc104255529"/>
      <w:bookmarkStart w:id="47" w:name="_Toc104255626"/>
      <w:bookmarkStart w:id="48" w:name="_Toc104255531"/>
      <w:bookmarkStart w:id="49" w:name="_Toc104255628"/>
      <w:bookmarkStart w:id="50" w:name="_Toc510005792"/>
      <w:bookmarkStart w:id="51" w:name="_Toc105907884"/>
      <w:bookmarkStart w:id="52" w:name="_Toc106079194"/>
      <w:bookmarkStart w:id="53" w:name="_Toc106079519"/>
      <w:bookmarkStart w:id="54" w:name="_Toc106079788"/>
      <w:bookmarkStart w:id="55" w:name="_Toc107027563"/>
      <w:bookmarkStart w:id="56" w:name="_Toc107027773"/>
      <w:bookmarkEnd w:id="44"/>
      <w:bookmarkEnd w:id="45"/>
      <w:bookmarkEnd w:id="46"/>
      <w:bookmarkEnd w:id="47"/>
      <w:bookmarkEnd w:id="48"/>
      <w:bookmarkEnd w:id="49"/>
      <w:r w:rsidRPr="005A3CF9">
        <w:rPr>
          <w:lang w:val="es-PE"/>
        </w:rPr>
        <w:lastRenderedPageBreak/>
        <w:t xml:space="preserve"> </w:t>
      </w:r>
      <w:bookmarkStart w:id="57" w:name="_Toc510011989"/>
      <w:bookmarkStart w:id="58" w:name="_Toc510012069"/>
      <w:bookmarkStart w:id="59" w:name="_Toc510012191"/>
      <w:r w:rsidRPr="005A3CF9">
        <w:rPr>
          <w:lang w:val="es-PE"/>
        </w:rPr>
        <w:t>ALCANCE</w:t>
      </w:r>
      <w:bookmarkEnd w:id="50"/>
      <w:bookmarkEnd w:id="57"/>
      <w:bookmarkEnd w:id="58"/>
      <w:bookmarkEnd w:id="59"/>
    </w:p>
    <w:p w:rsidR="00D31D5B" w:rsidRPr="005A3CF9" w:rsidRDefault="00CA5884">
      <w:pPr>
        <w:pStyle w:val="Ttulo2"/>
        <w:rPr>
          <w:rFonts w:ascii="Arial" w:hAnsi="Arial" w:cs="Arial"/>
          <w:lang w:val="es-PE"/>
        </w:rPr>
      </w:pPr>
      <w:bookmarkStart w:id="60" w:name="_Toc510005773"/>
      <w:bookmarkStart w:id="61" w:name="_Toc510005793"/>
      <w:bookmarkStart w:id="62" w:name="_Toc510011990"/>
      <w:bookmarkStart w:id="63" w:name="_Toc510012070"/>
      <w:bookmarkStart w:id="64" w:name="_Toc510012192"/>
      <w:r w:rsidRPr="005A3CF9">
        <w:rPr>
          <w:rFonts w:ascii="Arial" w:hAnsi="Arial" w:cs="Arial"/>
          <w:caps w:val="0"/>
          <w:lang w:val="es-PE"/>
        </w:rPr>
        <w:t>OBJECTIVOS</w:t>
      </w:r>
      <w:bookmarkEnd w:id="51"/>
      <w:bookmarkEnd w:id="52"/>
      <w:bookmarkEnd w:id="53"/>
      <w:bookmarkEnd w:id="54"/>
      <w:bookmarkEnd w:id="55"/>
      <w:bookmarkEnd w:id="56"/>
      <w:bookmarkEnd w:id="60"/>
      <w:bookmarkEnd w:id="61"/>
      <w:bookmarkEnd w:id="62"/>
      <w:bookmarkEnd w:id="63"/>
      <w:bookmarkEnd w:id="64"/>
    </w:p>
    <w:p w:rsidR="00E768BD" w:rsidRPr="005A3CF9" w:rsidRDefault="00E768BD" w:rsidP="00E768BD">
      <w:pPr>
        <w:jc w:val="start"/>
        <w:rPr>
          <w:rFonts w:ascii="Arial" w:hAnsi="Arial" w:cs="Arial"/>
          <w:lang w:val="es-PE"/>
        </w:rPr>
      </w:pPr>
      <w:r w:rsidRPr="005A3CF9">
        <w:rPr>
          <w:rFonts w:ascii="Arial" w:hAnsi="Arial" w:cs="Arial"/>
          <w:lang w:val="es-PE"/>
        </w:rPr>
        <w:t>Los objetivos del</w:t>
      </w:r>
      <w:r w:rsidR="00CD1C2B" w:rsidRPr="005A3CF9">
        <w:rPr>
          <w:rFonts w:ascii="Arial" w:hAnsi="Arial" w:cs="Arial"/>
          <w:lang w:val="es-PE"/>
        </w:rPr>
        <w:t xml:space="preserve"> S</w:t>
      </w:r>
      <w:r w:rsidRPr="005A3CF9">
        <w:rPr>
          <w:rFonts w:ascii="Arial" w:hAnsi="Arial" w:cs="Arial"/>
          <w:i/>
          <w:kern w:val="28"/>
          <w:szCs w:val="20"/>
          <w:lang w:val="es-PE"/>
        </w:rPr>
        <w:t>istema de ventas de restaurant</w:t>
      </w:r>
      <w:r w:rsidRPr="005A3CF9">
        <w:rPr>
          <w:rFonts w:ascii="Arial" w:hAnsi="Arial" w:cs="Arial"/>
          <w:lang w:val="es-PE"/>
        </w:rPr>
        <w:t xml:space="preserve"> son los siguientes:</w:t>
      </w:r>
    </w:p>
    <w:p w:rsidR="00E768BD" w:rsidRPr="005A3CF9" w:rsidRDefault="00E768BD" w:rsidP="00E768BD">
      <w:pPr>
        <w:pStyle w:val="Ttulo3"/>
        <w:rPr>
          <w:lang w:val="es-PE"/>
        </w:rPr>
      </w:pPr>
      <w:bookmarkStart w:id="65" w:name="_Toc510011991"/>
      <w:bookmarkStart w:id="66" w:name="_Toc510012071"/>
      <w:bookmarkStart w:id="67" w:name="_Toc510012193"/>
      <w:r w:rsidRPr="005A3CF9">
        <w:rPr>
          <w:lang w:val="es-PE"/>
        </w:rPr>
        <w:t>Objetivo general</w:t>
      </w:r>
      <w:bookmarkEnd w:id="65"/>
      <w:bookmarkEnd w:id="66"/>
      <w:bookmarkEnd w:id="67"/>
    </w:p>
    <w:p w:rsidR="00E768BD" w:rsidRPr="005A3CF9" w:rsidRDefault="00CD1C2B" w:rsidP="00E768BD">
      <w:pPr>
        <w:rPr>
          <w:lang w:val="es-PE"/>
        </w:rPr>
      </w:pPr>
      <w:r w:rsidRPr="005A3CF9">
        <w:rPr>
          <w:lang w:val="es-PE"/>
        </w:rPr>
        <w:t>Desarrollar un</w:t>
      </w:r>
      <w:ins w:id="68" w:author="walter c" w:date="2018-03-28T13:15:00Z">
        <w:r w:rsidR="00E768BD" w:rsidRPr="005A3CF9">
          <w:rPr>
            <w:lang w:val="es-PE"/>
          </w:rPr>
          <w:t xml:space="preserve">  </w:t>
        </w:r>
      </w:ins>
      <w:r w:rsidR="000B4CA5" w:rsidRPr="005A3CF9">
        <w:rPr>
          <w:lang w:val="es-PE"/>
        </w:rPr>
        <w:t>s</w:t>
      </w:r>
      <w:ins w:id="69" w:author="walter c" w:date="2018-03-28T13:15:00Z">
        <w:r w:rsidR="00E768BD" w:rsidRPr="005A3CF9">
          <w:rPr>
            <w:lang w:val="es-PE"/>
          </w:rPr>
          <w:t xml:space="preserve">istema  </w:t>
        </w:r>
      </w:ins>
      <w:r w:rsidR="000B4CA5" w:rsidRPr="005A3CF9">
        <w:rPr>
          <w:lang w:val="es-PE"/>
        </w:rPr>
        <w:t>p</w:t>
      </w:r>
      <w:ins w:id="70" w:author="walter c" w:date="2018-03-28T13:15:00Z">
        <w:r w:rsidR="00E768BD" w:rsidRPr="005A3CF9">
          <w:rPr>
            <w:lang w:val="es-PE"/>
          </w:rPr>
          <w:t xml:space="preserve">ara  </w:t>
        </w:r>
      </w:ins>
      <w:r w:rsidR="000B4CA5" w:rsidRPr="005A3CF9">
        <w:rPr>
          <w:lang w:val="es-PE"/>
        </w:rPr>
        <w:t>el control de pedidos y ventas</w:t>
      </w:r>
      <w:r w:rsidR="00E768BD" w:rsidRPr="005A3CF9">
        <w:rPr>
          <w:lang w:val="es-PE"/>
        </w:rPr>
        <w:t xml:space="preserve"> </w:t>
      </w:r>
    </w:p>
    <w:p w:rsidR="00E768BD" w:rsidRPr="005A3CF9" w:rsidRDefault="00E768BD" w:rsidP="00E768BD">
      <w:pPr>
        <w:pStyle w:val="Ttulo3"/>
        <w:rPr>
          <w:lang w:val="es-PE"/>
        </w:rPr>
      </w:pPr>
      <w:bookmarkStart w:id="71" w:name="_Toc510011992"/>
      <w:bookmarkStart w:id="72" w:name="_Toc510012072"/>
      <w:bookmarkStart w:id="73" w:name="_Toc510012194"/>
      <w:r w:rsidRPr="005A3CF9">
        <w:rPr>
          <w:lang w:val="es-PE"/>
        </w:rPr>
        <w:t>Objetivos específicos</w:t>
      </w:r>
      <w:bookmarkEnd w:id="71"/>
      <w:bookmarkEnd w:id="72"/>
      <w:bookmarkEnd w:id="73"/>
      <w:r w:rsidRPr="005A3CF9">
        <w:rPr>
          <w:lang w:val="es-PE"/>
        </w:rPr>
        <w:t xml:space="preserve"> </w:t>
      </w:r>
    </w:p>
    <w:p w:rsidR="008E082C" w:rsidRPr="005A3CF9" w:rsidRDefault="008E082C" w:rsidP="00E768BD">
      <w:pPr>
        <w:rPr>
          <w:ins w:id="74" w:author="walter c" w:date="2018-03-28T13:15:00Z"/>
          <w:lang w:val="es-PE"/>
        </w:rPr>
      </w:pPr>
    </w:p>
    <w:p w:rsidR="008E082C" w:rsidRPr="005A3CF9" w:rsidRDefault="008E082C" w:rsidP="00E768BD">
      <w:pPr>
        <w:numPr>
          <w:ilvl w:val="0"/>
          <w:numId w:val="26"/>
        </w:numPr>
        <w:jc w:val="start"/>
        <w:rPr>
          <w:ins w:id="75" w:author="walter c" w:date="2018-03-28T13:15:00Z"/>
          <w:lang w:val="es-PE"/>
        </w:rPr>
      </w:pPr>
      <w:ins w:id="76" w:author="walter c" w:date="2018-03-28T13:15:00Z">
        <w:r w:rsidRPr="005A3CF9">
          <w:rPr>
            <w:lang w:val="es-PE"/>
          </w:rPr>
          <w:t xml:space="preserve">Control de las ventas realizadas por cada uno de los </w:t>
        </w:r>
      </w:ins>
      <w:r w:rsidR="00E768BD" w:rsidRPr="005A3CF9">
        <w:rPr>
          <w:lang w:val="es-PE"/>
        </w:rPr>
        <w:t>empleados</w:t>
      </w:r>
      <w:ins w:id="77" w:author="walter c" w:date="2018-03-28T13:15:00Z">
        <w:r w:rsidRPr="005A3CF9">
          <w:rPr>
            <w:lang w:val="es-PE"/>
          </w:rPr>
          <w:t xml:space="preserve">.  </w:t>
        </w:r>
      </w:ins>
    </w:p>
    <w:p w:rsidR="008E082C" w:rsidRPr="005A3CF9" w:rsidRDefault="00CD1C2B" w:rsidP="000B4CA5">
      <w:pPr>
        <w:numPr>
          <w:ilvl w:val="0"/>
          <w:numId w:val="26"/>
        </w:numPr>
        <w:jc w:val="start"/>
        <w:rPr>
          <w:ins w:id="78" w:author="walter c" w:date="2018-03-28T13:15:00Z"/>
          <w:lang w:val="es-PE"/>
        </w:rPr>
      </w:pPr>
      <w:r w:rsidRPr="005A3CF9">
        <w:rPr>
          <w:lang w:val="es-PE"/>
        </w:rPr>
        <w:t>El módulo</w:t>
      </w:r>
      <w:r w:rsidR="00E768BD" w:rsidRPr="005A3CF9">
        <w:rPr>
          <w:lang w:val="es-PE"/>
        </w:rPr>
        <w:t xml:space="preserve"> </w:t>
      </w:r>
      <w:r w:rsidRPr="005A3CF9">
        <w:rPr>
          <w:lang w:val="es-PE"/>
        </w:rPr>
        <w:t xml:space="preserve">de </w:t>
      </w:r>
      <w:r w:rsidR="000B4CA5" w:rsidRPr="005A3CF9">
        <w:rPr>
          <w:lang w:val="es-PE"/>
        </w:rPr>
        <w:t>pedidos deberá guardar y editar la información respectiva</w:t>
      </w:r>
      <w:r w:rsidRPr="005A3CF9">
        <w:rPr>
          <w:lang w:val="es-PE"/>
        </w:rPr>
        <w:t>, para</w:t>
      </w:r>
      <w:ins w:id="79" w:author="walter c" w:date="2018-03-28T13:15:00Z">
        <w:r w:rsidR="008E082C" w:rsidRPr="005A3CF9">
          <w:rPr>
            <w:lang w:val="es-PE"/>
          </w:rPr>
          <w:t xml:space="preserve">  </w:t>
        </w:r>
      </w:ins>
      <w:r w:rsidR="000B4CA5" w:rsidRPr="005A3CF9">
        <w:rPr>
          <w:lang w:val="es-PE"/>
        </w:rPr>
        <w:t>permitir el cobro de las mismas</w:t>
      </w:r>
      <w:ins w:id="80" w:author="walter c" w:date="2018-03-28T13:15:00Z">
        <w:r w:rsidR="008E082C" w:rsidRPr="005A3CF9">
          <w:rPr>
            <w:lang w:val="es-PE"/>
          </w:rPr>
          <w:t xml:space="preserve">. </w:t>
        </w:r>
      </w:ins>
    </w:p>
    <w:p w:rsidR="008E082C" w:rsidRPr="005A3CF9" w:rsidRDefault="008E082C" w:rsidP="000B4CA5">
      <w:pPr>
        <w:numPr>
          <w:ilvl w:val="0"/>
          <w:numId w:val="26"/>
        </w:numPr>
        <w:jc w:val="start"/>
        <w:rPr>
          <w:ins w:id="81" w:author="walter c" w:date="2018-03-28T13:15:00Z"/>
          <w:lang w:val="es-PE"/>
        </w:rPr>
      </w:pPr>
      <w:ins w:id="82" w:author="walter c" w:date="2018-03-28T13:15:00Z">
        <w:r w:rsidRPr="005A3CF9">
          <w:rPr>
            <w:lang w:val="es-PE"/>
          </w:rPr>
          <w:t xml:space="preserve">Llevar  un  </w:t>
        </w:r>
      </w:ins>
      <w:r w:rsidR="00E768BD" w:rsidRPr="005A3CF9">
        <w:rPr>
          <w:lang w:val="es-PE"/>
        </w:rPr>
        <w:t>control</w:t>
      </w:r>
      <w:ins w:id="83" w:author="walter c" w:date="2018-03-28T13:15:00Z">
        <w:r w:rsidRPr="005A3CF9">
          <w:rPr>
            <w:lang w:val="es-PE"/>
          </w:rPr>
          <w:t xml:space="preserve">  exacto  de  los  </w:t>
        </w:r>
      </w:ins>
      <w:r w:rsidR="00E768BD" w:rsidRPr="005A3CF9">
        <w:rPr>
          <w:lang w:val="es-PE"/>
        </w:rPr>
        <w:t xml:space="preserve">pedidos </w:t>
      </w:r>
      <w:ins w:id="84" w:author="walter c" w:date="2018-03-28T13:15:00Z">
        <w:r w:rsidRPr="005A3CF9">
          <w:rPr>
            <w:lang w:val="es-PE"/>
          </w:rPr>
          <w:t>que</w:t>
        </w:r>
      </w:ins>
      <w:r w:rsidR="00E768BD" w:rsidRPr="005A3CF9">
        <w:rPr>
          <w:lang w:val="es-PE"/>
        </w:rPr>
        <w:t xml:space="preserve"> </w:t>
      </w:r>
      <w:r w:rsidR="000B4CA5" w:rsidRPr="005A3CF9">
        <w:rPr>
          <w:lang w:val="es-PE"/>
        </w:rPr>
        <w:t xml:space="preserve">se realicen en el </w:t>
      </w:r>
      <w:ins w:id="85" w:author="walter c" w:date="2018-03-28T13:15:00Z">
        <w:r w:rsidRPr="005A3CF9">
          <w:rPr>
            <w:lang w:val="es-PE"/>
          </w:rPr>
          <w:t xml:space="preserve">restaurante, para determinar </w:t>
        </w:r>
      </w:ins>
      <w:r w:rsidR="00E768BD" w:rsidRPr="005A3CF9">
        <w:rPr>
          <w:lang w:val="es-PE"/>
        </w:rPr>
        <w:t>futuras ofertas.</w:t>
      </w:r>
    </w:p>
    <w:p w:rsidR="008E082C" w:rsidRPr="005A3CF9" w:rsidRDefault="008E082C" w:rsidP="000B4CA5">
      <w:pPr>
        <w:numPr>
          <w:ilvl w:val="0"/>
          <w:numId w:val="26"/>
        </w:numPr>
        <w:jc w:val="start"/>
        <w:rPr>
          <w:ins w:id="86" w:author="walter c" w:date="2018-03-28T13:15:00Z"/>
          <w:lang w:val="es-PE"/>
        </w:rPr>
      </w:pPr>
      <w:ins w:id="87" w:author="walter c" w:date="2018-03-28T13:15:00Z">
        <w:r w:rsidRPr="005A3CF9">
          <w:rPr>
            <w:lang w:val="es-PE"/>
          </w:rPr>
          <w:t xml:space="preserve">Agilizar  los  procesos  de  venta,  tanto  en  el  estado  de  recibir  los  pedidos  como en el pago del mismo. </w:t>
        </w:r>
      </w:ins>
    </w:p>
    <w:p w:rsidR="00E768BD" w:rsidRPr="005A3CF9" w:rsidRDefault="008E082C" w:rsidP="000B4CA5">
      <w:pPr>
        <w:numPr>
          <w:ilvl w:val="0"/>
          <w:numId w:val="26"/>
        </w:numPr>
        <w:jc w:val="start"/>
        <w:rPr>
          <w:lang w:val="es-PE"/>
        </w:rPr>
      </w:pPr>
      <w:ins w:id="88" w:author="walter c" w:date="2018-03-28T13:15:00Z">
        <w:r w:rsidRPr="005A3CF9">
          <w:rPr>
            <w:lang w:val="es-PE"/>
          </w:rPr>
          <w:t xml:space="preserve">El Sistema de Ventas deberá almacenar todos los datos respectivos a la venta,  entre  ellos  se  puede  detallar  la  fecha  de  la  transacción,  los  </w:t>
        </w:r>
      </w:ins>
      <w:r w:rsidR="000B4CA5" w:rsidRPr="005A3CF9">
        <w:rPr>
          <w:lang w:val="es-PE"/>
        </w:rPr>
        <w:t>p</w:t>
      </w:r>
      <w:r w:rsidR="00E768BD" w:rsidRPr="005A3CF9">
        <w:rPr>
          <w:lang w:val="es-PE"/>
        </w:rPr>
        <w:t xml:space="preserve">latos </w:t>
      </w:r>
      <w:ins w:id="89" w:author="walter c" w:date="2018-03-28T13:15:00Z">
        <w:r w:rsidRPr="005A3CF9">
          <w:rPr>
            <w:lang w:val="es-PE"/>
          </w:rPr>
          <w:t xml:space="preserve">vendidos, el valor total, </w:t>
        </w:r>
      </w:ins>
      <w:r w:rsidR="00E768BD" w:rsidRPr="005A3CF9">
        <w:rPr>
          <w:lang w:val="es-PE"/>
        </w:rPr>
        <w:t xml:space="preserve">empleado </w:t>
      </w:r>
      <w:ins w:id="90" w:author="walter c" w:date="2018-03-28T13:15:00Z">
        <w:r w:rsidRPr="005A3CF9">
          <w:rPr>
            <w:lang w:val="es-PE"/>
          </w:rPr>
          <w:t xml:space="preserve">que la realizó, mesa en la cual fue atendido, etc. </w:t>
        </w:r>
      </w:ins>
    </w:p>
    <w:p w:rsidR="00D31D5B" w:rsidRPr="005A3CF9" w:rsidDel="008E082C" w:rsidRDefault="00D31D5B" w:rsidP="00E768BD">
      <w:pPr>
        <w:ind w:start="36pt"/>
        <w:jc w:val="start"/>
        <w:rPr>
          <w:del w:id="91" w:author="walter c" w:date="2018-03-28T13:13:00Z"/>
          <w:lang w:val="es-PE"/>
        </w:rPr>
      </w:pPr>
      <w:del w:id="92" w:author="walter c" w:date="2018-03-28T13:13:00Z">
        <w:r w:rsidRPr="005A3CF9" w:rsidDel="008E082C">
          <w:rPr>
            <w:lang w:val="es-PE"/>
          </w:rPr>
          <w:delText>[Insert Objective 1]</w:delText>
        </w:r>
      </w:del>
    </w:p>
    <w:p w:rsidR="00D31D5B" w:rsidRPr="005A3CF9" w:rsidDel="008E082C" w:rsidRDefault="00D31D5B" w:rsidP="00E768BD">
      <w:pPr>
        <w:ind w:start="36pt"/>
        <w:jc w:val="start"/>
        <w:rPr>
          <w:del w:id="93" w:author="walter c" w:date="2018-03-28T13:13:00Z"/>
          <w:lang w:val="es-PE"/>
        </w:rPr>
      </w:pPr>
      <w:del w:id="94" w:author="walter c" w:date="2018-03-28T13:13:00Z">
        <w:r w:rsidRPr="005A3CF9" w:rsidDel="008E082C">
          <w:rPr>
            <w:lang w:val="es-PE"/>
          </w:rPr>
          <w:delText>[Insert Objective 2]</w:delText>
        </w:r>
      </w:del>
    </w:p>
    <w:p w:rsidR="00D31D5B" w:rsidRPr="005A3CF9" w:rsidRDefault="00D31D5B" w:rsidP="00E768BD">
      <w:pPr>
        <w:ind w:start="36pt"/>
        <w:jc w:val="start"/>
        <w:rPr>
          <w:lang w:val="es-PE"/>
        </w:rPr>
      </w:pPr>
      <w:del w:id="95" w:author="walter c" w:date="2018-03-28T13:13:00Z">
        <w:r w:rsidRPr="005A3CF9" w:rsidDel="008E082C">
          <w:rPr>
            <w:lang w:val="es-PE"/>
          </w:rPr>
          <w:delText>[Add additional bullets as necessary]</w:delText>
        </w:r>
      </w:del>
    </w:p>
    <w:p w:rsidR="00D31D5B" w:rsidRPr="005A3CF9" w:rsidRDefault="00E768BD">
      <w:pPr>
        <w:pStyle w:val="Ttulo2"/>
        <w:rPr>
          <w:rFonts w:ascii="Arial" w:hAnsi="Arial" w:cs="Arial"/>
          <w:lang w:val="es-PE"/>
        </w:rPr>
      </w:pPr>
      <w:bookmarkStart w:id="96" w:name="_Toc105907887"/>
      <w:bookmarkStart w:id="97" w:name="_Toc106079197"/>
      <w:bookmarkStart w:id="98" w:name="_Toc106079522"/>
      <w:bookmarkStart w:id="99" w:name="_Toc106079791"/>
      <w:bookmarkStart w:id="100" w:name="_Toc107027565"/>
      <w:bookmarkStart w:id="101" w:name="_Toc107027775"/>
      <w:bookmarkStart w:id="102" w:name="_Toc510005774"/>
      <w:bookmarkStart w:id="103" w:name="_Toc510005794"/>
      <w:bookmarkStart w:id="104" w:name="_Toc510011993"/>
      <w:bookmarkStart w:id="105" w:name="_Toc510012073"/>
      <w:bookmarkStart w:id="106" w:name="_Toc510012195"/>
      <w:r w:rsidRPr="005A3CF9">
        <w:rPr>
          <w:rFonts w:ascii="Arial" w:hAnsi="Arial" w:cs="Arial"/>
          <w:lang w:val="es-PE"/>
        </w:rPr>
        <w:t>REQUISITOS DE ALTO NIVEL</w:t>
      </w:r>
      <w:bookmarkEnd w:id="96"/>
      <w:bookmarkEnd w:id="97"/>
      <w:bookmarkEnd w:id="98"/>
      <w:bookmarkEnd w:id="99"/>
      <w:bookmarkEnd w:id="100"/>
      <w:bookmarkEnd w:id="101"/>
      <w:bookmarkEnd w:id="102"/>
      <w:bookmarkEnd w:id="103"/>
      <w:bookmarkEnd w:id="104"/>
      <w:bookmarkEnd w:id="105"/>
      <w:bookmarkEnd w:id="106"/>
    </w:p>
    <w:p w:rsidR="00D31D5B" w:rsidRPr="005A3CF9" w:rsidRDefault="00E768BD">
      <w:pPr>
        <w:rPr>
          <w:lang w:val="es-PE"/>
        </w:rPr>
      </w:pPr>
      <w:r w:rsidRPr="005A3CF9">
        <w:rPr>
          <w:lang w:val="es-PE"/>
        </w:rPr>
        <w:t>La siguiente tabla presenta los requisitos que el producto, servicio o resultado del proyecto debe cumplir para que se cumplan los objetivos del proyecto.</w:t>
      </w:r>
    </w:p>
    <w:p w:rsidR="00E768BD" w:rsidRPr="005A3CF9" w:rsidRDefault="00E768BD">
      <w:pPr>
        <w:rPr>
          <w:lang w:val="es-PE"/>
        </w:rPr>
      </w:pPr>
    </w:p>
    <w:tbl>
      <w:tblPr>
        <w:tblW w:w="421.2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161"/>
        <w:gridCol w:w="7263"/>
      </w:tblGrid>
      <w:tr w:rsidR="00D31D5B" w:rsidRPr="005A3CF9" w:rsidTr="00E768BD">
        <w:trPr>
          <w:cantSplit/>
          <w:trHeight w:val="429"/>
          <w:tblHeader/>
        </w:trPr>
        <w:tc>
          <w:tcPr>
            <w:tcW w:w="58.05pt" w:type="dxa"/>
            <w:shd w:val="pct5" w:color="auto" w:fill="FFFFFF"/>
          </w:tcPr>
          <w:p w:rsidR="00D31D5B" w:rsidRPr="005A3CF9" w:rsidRDefault="00D31D5B">
            <w:pPr>
              <w:pStyle w:val="TableHeading"/>
              <w:keepNext/>
              <w:keepLines/>
              <w:ind w:start="-9pt"/>
              <w:jc w:val="center"/>
              <w:rPr>
                <w:rFonts w:cs="Arial"/>
                <w:sz w:val="24"/>
                <w:szCs w:val="24"/>
                <w:lang w:val="es-PE"/>
              </w:rPr>
            </w:pPr>
            <w:proofErr w:type="spellStart"/>
            <w:r w:rsidRPr="005A3CF9">
              <w:rPr>
                <w:rFonts w:cs="Arial"/>
                <w:sz w:val="24"/>
                <w:szCs w:val="24"/>
                <w:lang w:val="es-PE"/>
              </w:rPr>
              <w:t>Req</w:t>
            </w:r>
            <w:proofErr w:type="spellEnd"/>
            <w:r w:rsidRPr="005A3CF9">
              <w:rPr>
                <w:rFonts w:cs="Arial"/>
                <w:sz w:val="24"/>
                <w:szCs w:val="24"/>
                <w:lang w:val="es-PE"/>
              </w:rPr>
              <w:t>. #</w:t>
            </w:r>
          </w:p>
        </w:tc>
        <w:tc>
          <w:tcPr>
            <w:tcW w:w="363.15pt" w:type="dxa"/>
            <w:shd w:val="pct5" w:color="auto" w:fill="FFFFFF"/>
          </w:tcPr>
          <w:p w:rsidR="00D31D5B" w:rsidRPr="005A3CF9" w:rsidRDefault="00D31D5B">
            <w:pPr>
              <w:pStyle w:val="TableHeading"/>
              <w:keepNext/>
              <w:keepLines/>
              <w:ind w:start="-9pt"/>
              <w:rPr>
                <w:rFonts w:cs="Arial"/>
                <w:sz w:val="24"/>
                <w:szCs w:val="24"/>
                <w:lang w:val="es-PE"/>
              </w:rPr>
            </w:pPr>
            <w:r w:rsidRPr="005A3CF9">
              <w:rPr>
                <w:rFonts w:cs="Arial"/>
                <w:sz w:val="24"/>
                <w:szCs w:val="24"/>
                <w:lang w:val="es-PE"/>
              </w:rPr>
              <w:t xml:space="preserve">I </w:t>
            </w:r>
            <w:r w:rsidR="00E768BD" w:rsidRPr="005A3CF9">
              <w:rPr>
                <w:rFonts w:cs="Arial"/>
                <w:sz w:val="24"/>
                <w:szCs w:val="24"/>
                <w:lang w:val="es-PE"/>
              </w:rPr>
              <w:t>Descripción del requisito</w:t>
            </w:r>
          </w:p>
        </w:tc>
      </w:tr>
      <w:tr w:rsidR="00D31D5B" w:rsidRPr="005A3CF9" w:rsidTr="00E768BD">
        <w:trPr>
          <w:cantSplit/>
        </w:trPr>
        <w:tc>
          <w:tcPr>
            <w:tcW w:w="58.05pt" w:type="dxa"/>
          </w:tcPr>
          <w:p w:rsidR="00D31D5B" w:rsidRPr="005A3CF9" w:rsidRDefault="00E768BD" w:rsidP="00E768BD">
            <w:pPr>
              <w:pStyle w:val="TableText1"/>
              <w:rPr>
                <w:rFonts w:cs="Arial"/>
                <w:sz w:val="24"/>
                <w:szCs w:val="24"/>
                <w:lang w:val="es-PE"/>
              </w:rPr>
            </w:pPr>
            <w:r w:rsidRPr="005A3CF9">
              <w:rPr>
                <w:rFonts w:cs="Arial"/>
                <w:sz w:val="24"/>
                <w:szCs w:val="24"/>
                <w:lang w:val="es-PE"/>
              </w:rPr>
              <w:t>REQ-01</w:t>
            </w:r>
          </w:p>
        </w:tc>
        <w:tc>
          <w:tcPr>
            <w:tcW w:w="363.15pt" w:type="dxa"/>
          </w:tcPr>
          <w:p w:rsidR="00D31D5B" w:rsidRPr="005A3CF9" w:rsidRDefault="00FD148E" w:rsidP="00FD148E">
            <w:pPr>
              <w:pStyle w:val="TableText1"/>
              <w:ind w:start="-9pt" w:firstLine="10.70pt"/>
              <w:rPr>
                <w:rFonts w:cs="Arial"/>
                <w:sz w:val="24"/>
                <w:szCs w:val="24"/>
                <w:lang w:val="es-PE"/>
              </w:rPr>
            </w:pPr>
            <w:r w:rsidRPr="005A3CF9">
              <w:rPr>
                <w:rFonts w:cs="Arial"/>
                <w:sz w:val="24"/>
                <w:szCs w:val="24"/>
                <w:lang w:val="es-PE"/>
              </w:rPr>
              <w:t>Registrar las ventas por cliente.</w:t>
            </w:r>
          </w:p>
        </w:tc>
      </w:tr>
      <w:tr w:rsidR="00D31D5B" w:rsidRPr="005A3CF9" w:rsidTr="00E768BD">
        <w:trPr>
          <w:cantSplit/>
        </w:trPr>
        <w:tc>
          <w:tcPr>
            <w:tcW w:w="58.05pt" w:type="dxa"/>
          </w:tcPr>
          <w:p w:rsidR="00D31D5B" w:rsidRPr="005A3CF9" w:rsidRDefault="00E768BD" w:rsidP="00E768BD">
            <w:pPr>
              <w:pStyle w:val="TableText1"/>
              <w:ind w:start="-9pt" w:firstLine="4.95pt"/>
              <w:jc w:val="center"/>
              <w:rPr>
                <w:rFonts w:cs="Arial"/>
                <w:lang w:val="es-PE"/>
              </w:rPr>
            </w:pPr>
            <w:r w:rsidRPr="005A3CF9">
              <w:rPr>
                <w:rFonts w:cs="Arial"/>
                <w:sz w:val="24"/>
                <w:szCs w:val="24"/>
                <w:lang w:val="es-PE"/>
              </w:rPr>
              <w:t>REQ-0</w:t>
            </w:r>
            <w:r w:rsidR="00FD148E" w:rsidRPr="005A3CF9">
              <w:rPr>
                <w:rFonts w:cs="Arial"/>
                <w:sz w:val="24"/>
                <w:szCs w:val="24"/>
                <w:lang w:val="es-PE"/>
              </w:rPr>
              <w:t>2</w:t>
            </w:r>
          </w:p>
        </w:tc>
        <w:tc>
          <w:tcPr>
            <w:tcW w:w="363.15pt" w:type="dxa"/>
          </w:tcPr>
          <w:p w:rsidR="00D31D5B" w:rsidRPr="005A3CF9" w:rsidRDefault="00FD148E" w:rsidP="00FD148E">
            <w:pPr>
              <w:pStyle w:val="TableText1"/>
              <w:ind w:start="-9pt" w:firstLine="10.70pt"/>
              <w:rPr>
                <w:rFonts w:cs="Arial"/>
                <w:sz w:val="24"/>
                <w:szCs w:val="24"/>
                <w:lang w:val="es-PE"/>
              </w:rPr>
            </w:pPr>
            <w:r w:rsidRPr="005A3CF9">
              <w:rPr>
                <w:rFonts w:cs="Arial"/>
                <w:sz w:val="24"/>
                <w:szCs w:val="24"/>
                <w:lang w:val="es-PE"/>
              </w:rPr>
              <w:t>Realizar y registrar la transaccion.</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bookmarkStart w:id="107" w:name="_Toc510005775"/>
            <w:bookmarkStart w:id="108" w:name="_Toc510005795"/>
            <w:bookmarkStart w:id="109" w:name="_Toc107027564"/>
            <w:bookmarkStart w:id="110" w:name="_Toc107027774"/>
            <w:bookmarkStart w:id="111" w:name="_Toc106079198"/>
            <w:bookmarkStart w:id="112" w:name="_Toc106079523"/>
            <w:bookmarkStart w:id="113" w:name="_Toc106079792"/>
            <w:bookmarkStart w:id="114" w:name="_Toc107027566"/>
            <w:bookmarkStart w:id="115" w:name="_Toc107027776"/>
            <w:r w:rsidRPr="005A3CF9">
              <w:rPr>
                <w:rFonts w:cs="Arial"/>
                <w:sz w:val="24"/>
                <w:szCs w:val="24"/>
                <w:lang w:val="es-PE"/>
              </w:rPr>
              <w:t>REQ-03</w:t>
            </w:r>
          </w:p>
        </w:tc>
        <w:tc>
          <w:tcPr>
            <w:tcW w:w="363.15pt" w:type="dxa"/>
          </w:tcPr>
          <w:p w:rsidR="00E768BD" w:rsidRPr="005A3CF9" w:rsidRDefault="00FD148E" w:rsidP="00FD148E">
            <w:pPr>
              <w:pStyle w:val="TableText1"/>
              <w:ind w:start="-9pt" w:firstLine="10.70pt"/>
              <w:rPr>
                <w:rFonts w:cs="Arial"/>
                <w:sz w:val="24"/>
                <w:szCs w:val="24"/>
                <w:lang w:val="es-PE"/>
              </w:rPr>
            </w:pPr>
            <w:r w:rsidRPr="005A3CF9">
              <w:rPr>
                <w:rFonts w:cs="Arial"/>
                <w:sz w:val="24"/>
                <w:szCs w:val="24"/>
                <w:lang w:val="es-PE"/>
              </w:rPr>
              <w:t>Gestinar los pedidos por mesas.</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r w:rsidRPr="005A3CF9">
              <w:rPr>
                <w:rFonts w:cs="Arial"/>
                <w:sz w:val="24"/>
                <w:szCs w:val="24"/>
                <w:lang w:val="es-PE"/>
              </w:rPr>
              <w:t>REQ-04</w:t>
            </w:r>
          </w:p>
        </w:tc>
        <w:tc>
          <w:tcPr>
            <w:tcW w:w="363.15pt" w:type="dxa"/>
          </w:tcPr>
          <w:p w:rsidR="00E768BD" w:rsidRPr="005A3CF9" w:rsidRDefault="00581039" w:rsidP="00FD148E">
            <w:pPr>
              <w:pStyle w:val="TableText1"/>
              <w:ind w:start="-9pt" w:firstLine="10.70pt"/>
              <w:rPr>
                <w:rFonts w:cs="Arial"/>
                <w:sz w:val="24"/>
                <w:szCs w:val="24"/>
                <w:lang w:val="es-PE"/>
              </w:rPr>
            </w:pPr>
            <w:r w:rsidRPr="005A3CF9">
              <w:rPr>
                <w:rFonts w:cs="Arial"/>
                <w:sz w:val="24"/>
                <w:szCs w:val="24"/>
                <w:lang w:val="es-PE"/>
              </w:rPr>
              <w:t>Registrar</w:t>
            </w:r>
            <w:r w:rsidR="009710A4" w:rsidRPr="005A3CF9">
              <w:rPr>
                <w:rFonts w:cs="Arial"/>
                <w:sz w:val="24"/>
                <w:szCs w:val="24"/>
                <w:lang w:val="es-PE"/>
              </w:rPr>
              <w:t xml:space="preserve"> y editar</w:t>
            </w:r>
            <w:r w:rsidRPr="005A3CF9">
              <w:rPr>
                <w:rFonts w:cs="Arial"/>
                <w:sz w:val="24"/>
                <w:szCs w:val="24"/>
                <w:lang w:val="es-PE"/>
              </w:rPr>
              <w:t xml:space="preserve"> los datos del pedido.</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r w:rsidRPr="005A3CF9">
              <w:rPr>
                <w:rFonts w:cs="Arial"/>
                <w:sz w:val="24"/>
                <w:szCs w:val="24"/>
                <w:lang w:val="es-PE"/>
              </w:rPr>
              <w:t>REQ-05</w:t>
            </w:r>
          </w:p>
        </w:tc>
        <w:tc>
          <w:tcPr>
            <w:tcW w:w="363.15pt" w:type="dxa"/>
          </w:tcPr>
          <w:p w:rsidR="00E768BD" w:rsidRPr="005A3CF9" w:rsidRDefault="00581039" w:rsidP="00FD148E">
            <w:pPr>
              <w:pStyle w:val="TableText1"/>
              <w:ind w:start="-9pt" w:firstLine="10.70pt"/>
              <w:rPr>
                <w:rFonts w:cs="Arial"/>
                <w:sz w:val="24"/>
                <w:szCs w:val="24"/>
                <w:lang w:val="es-PE"/>
              </w:rPr>
            </w:pPr>
            <w:r w:rsidRPr="005A3CF9">
              <w:rPr>
                <w:rFonts w:cs="Arial"/>
                <w:sz w:val="24"/>
                <w:szCs w:val="24"/>
                <w:lang w:val="es-PE"/>
              </w:rPr>
              <w:t>Gestionar las mesas en espera.</w:t>
            </w:r>
          </w:p>
        </w:tc>
      </w:tr>
    </w:tbl>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9710A4" w:rsidRPr="005A3CF9" w:rsidRDefault="009710A4" w:rsidP="00581039">
      <w:pPr>
        <w:rPr>
          <w:lang w:val="es-PE"/>
        </w:rPr>
      </w:pPr>
    </w:p>
    <w:p w:rsidR="00581039" w:rsidRPr="005A3CF9" w:rsidRDefault="00581039" w:rsidP="00581039">
      <w:pPr>
        <w:rPr>
          <w:lang w:val="es-PE"/>
        </w:rPr>
      </w:pPr>
    </w:p>
    <w:p w:rsidR="000B4CA5" w:rsidRPr="005A3CF9" w:rsidRDefault="000B4CA5" w:rsidP="00581039">
      <w:pPr>
        <w:rPr>
          <w:lang w:val="es-PE"/>
        </w:rPr>
      </w:pPr>
    </w:p>
    <w:p w:rsidR="00D31D5B" w:rsidRPr="005A3CF9" w:rsidRDefault="00581039">
      <w:pPr>
        <w:pStyle w:val="Ttulo2"/>
        <w:rPr>
          <w:rFonts w:ascii="Arial" w:hAnsi="Arial" w:cs="Arial"/>
          <w:lang w:val="es-PE"/>
        </w:rPr>
      </w:pPr>
      <w:bookmarkStart w:id="116" w:name="_Toc510011994"/>
      <w:bookmarkStart w:id="117" w:name="_Toc510012074"/>
      <w:bookmarkStart w:id="118" w:name="_Toc510012196"/>
      <w:r w:rsidRPr="005A3CF9">
        <w:rPr>
          <w:rFonts w:ascii="Arial" w:hAnsi="Arial" w:cs="Arial"/>
          <w:lang w:val="es-PE"/>
        </w:rPr>
        <w:lastRenderedPageBreak/>
        <w:t>ENTREGABLES PRINCIPALES</w:t>
      </w:r>
      <w:bookmarkEnd w:id="107"/>
      <w:bookmarkEnd w:id="108"/>
      <w:bookmarkEnd w:id="116"/>
      <w:bookmarkEnd w:id="117"/>
      <w:bookmarkEnd w:id="118"/>
    </w:p>
    <w:p w:rsidR="006E02F2" w:rsidRPr="005A3CF9" w:rsidRDefault="00581039" w:rsidP="00E87435">
      <w:pPr>
        <w:ind w:start="28.35pt"/>
        <w:jc w:val="start"/>
        <w:rPr>
          <w:lang w:val="es-PE"/>
        </w:rPr>
      </w:pPr>
      <w:r w:rsidRPr="005A3CF9">
        <w:rPr>
          <w:lang w:val="es-PE"/>
        </w:rPr>
        <w:t>La siguiente tabla presenta los principales resultados que el producto, servicio o resultado del proyecto debe cumplir para que se cumplan los objetivos del proyecto.</w:t>
      </w:r>
    </w:p>
    <w:p w:rsidR="00E87435" w:rsidRPr="005A3CF9" w:rsidRDefault="00E87435" w:rsidP="00E87435">
      <w:pPr>
        <w:ind w:start="28.35pt"/>
        <w:jc w:val="start"/>
        <w:rPr>
          <w:lang w:val="es-PE"/>
        </w:rPr>
      </w:pPr>
    </w:p>
    <w:tbl>
      <w:tblPr>
        <w:tblW w:w="421.2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3420"/>
        <w:gridCol w:w="5004"/>
      </w:tblGrid>
      <w:tr w:rsidR="00D31D5B" w:rsidRPr="005A3CF9">
        <w:trPr>
          <w:cantSplit/>
          <w:trHeight w:val="429"/>
          <w:tblHeader/>
        </w:trPr>
        <w:tc>
          <w:tcPr>
            <w:tcW w:w="171pt" w:type="dxa"/>
            <w:shd w:val="pct5" w:color="auto" w:fill="FFFFFF"/>
          </w:tcPr>
          <w:p w:rsidR="00D31D5B" w:rsidRPr="005A3CF9" w:rsidRDefault="00E87435">
            <w:pPr>
              <w:pStyle w:val="TableHeading"/>
              <w:keepNext/>
              <w:keepLines/>
              <w:rPr>
                <w:rFonts w:cs="Arial"/>
                <w:sz w:val="24"/>
                <w:szCs w:val="24"/>
                <w:lang w:val="es-PE"/>
              </w:rPr>
            </w:pPr>
            <w:r w:rsidRPr="005A3CF9">
              <w:rPr>
                <w:rFonts w:cs="Arial"/>
                <w:sz w:val="24"/>
                <w:szCs w:val="24"/>
                <w:lang w:val="es-PE"/>
              </w:rPr>
              <w:t>Entregable principal</w:t>
            </w:r>
          </w:p>
        </w:tc>
        <w:tc>
          <w:tcPr>
            <w:tcW w:w="250.20pt" w:type="dxa"/>
            <w:shd w:val="pct5" w:color="auto" w:fill="FFFFFF"/>
          </w:tcPr>
          <w:p w:rsidR="00D31D5B" w:rsidRPr="005A3CF9" w:rsidRDefault="00D31D5B" w:rsidP="00E87435">
            <w:pPr>
              <w:pStyle w:val="TableHeading"/>
              <w:keepNext/>
              <w:keepLines/>
              <w:ind w:start="-9pt"/>
              <w:rPr>
                <w:rFonts w:cs="Arial"/>
                <w:sz w:val="24"/>
                <w:szCs w:val="24"/>
                <w:lang w:val="es-PE"/>
              </w:rPr>
            </w:pPr>
            <w:r w:rsidRPr="005A3CF9">
              <w:rPr>
                <w:rFonts w:cs="Arial"/>
                <w:sz w:val="24"/>
                <w:szCs w:val="24"/>
                <w:lang w:val="es-PE"/>
              </w:rPr>
              <w:t xml:space="preserve">I </w:t>
            </w:r>
            <w:r w:rsidR="00E87435" w:rsidRPr="005A3CF9">
              <w:rPr>
                <w:rFonts w:cs="Arial"/>
                <w:sz w:val="24"/>
                <w:szCs w:val="24"/>
                <w:lang w:val="es-PE"/>
              </w:rPr>
              <w:t>descripción de entregable</w:t>
            </w:r>
          </w:p>
        </w:tc>
      </w:tr>
      <w:tr w:rsidR="00D31D5B" w:rsidRPr="005A3CF9" w:rsidTr="00E87435">
        <w:trPr>
          <w:cantSplit/>
        </w:trPr>
        <w:tc>
          <w:tcPr>
            <w:tcW w:w="171pt" w:type="dxa"/>
            <w:vAlign w:val="center"/>
          </w:tcPr>
          <w:p w:rsidR="00D31D5B" w:rsidRPr="005A3CF9" w:rsidRDefault="00E87435" w:rsidP="00E87435">
            <w:pPr>
              <w:pStyle w:val="TableText1"/>
              <w:rPr>
                <w:rFonts w:cs="Arial"/>
                <w:lang w:val="es-PE"/>
              </w:rPr>
            </w:pPr>
            <w:r w:rsidRPr="005A3CF9">
              <w:rPr>
                <w:rFonts w:cs="Arial"/>
                <w:lang w:val="es-PE"/>
              </w:rPr>
              <w:t>Project charter</w:t>
            </w:r>
          </w:p>
        </w:tc>
        <w:tc>
          <w:tcPr>
            <w:tcW w:w="250.20pt" w:type="dxa"/>
            <w:vAlign w:val="center"/>
          </w:tcPr>
          <w:p w:rsidR="00D31D5B" w:rsidRPr="005A3CF9" w:rsidRDefault="005A3CF9" w:rsidP="00E87435">
            <w:pPr>
              <w:pStyle w:val="TableText1"/>
              <w:rPr>
                <w:rFonts w:cs="Arial"/>
                <w:lang w:val="es-PE"/>
              </w:rPr>
            </w:pPr>
            <w:r w:rsidRPr="005A3CF9">
              <w:rPr>
                <w:rFonts w:cs="Arial"/>
                <w:lang w:val="es-PE"/>
              </w:rPr>
              <w:t>Documento con la vision general del proyecto</w:t>
            </w:r>
          </w:p>
        </w:tc>
      </w:tr>
      <w:tr w:rsidR="00D31D5B" w:rsidRPr="005A3CF9" w:rsidTr="00E87435">
        <w:trPr>
          <w:cantSplit/>
        </w:trPr>
        <w:tc>
          <w:tcPr>
            <w:tcW w:w="171pt" w:type="dxa"/>
            <w:vAlign w:val="center"/>
          </w:tcPr>
          <w:p w:rsidR="00D31D5B" w:rsidRPr="005A3CF9" w:rsidRDefault="00E87435" w:rsidP="00E87435">
            <w:pPr>
              <w:pStyle w:val="TableText1"/>
              <w:rPr>
                <w:rFonts w:cs="Arial"/>
                <w:lang w:val="es-PE"/>
              </w:rPr>
            </w:pPr>
            <w:r w:rsidRPr="005A3CF9">
              <w:rPr>
                <w:rFonts w:cs="Arial"/>
                <w:lang w:val="es-PE"/>
              </w:rPr>
              <w:t>Documento de especificacion de requerimientos</w:t>
            </w:r>
          </w:p>
        </w:tc>
        <w:tc>
          <w:tcPr>
            <w:tcW w:w="250.20pt" w:type="dxa"/>
            <w:vAlign w:val="center"/>
          </w:tcPr>
          <w:p w:rsidR="00D31D5B" w:rsidRPr="005A3CF9" w:rsidRDefault="005A3CF9" w:rsidP="005A3CF9">
            <w:pPr>
              <w:pStyle w:val="TableText1"/>
              <w:rPr>
                <w:rFonts w:cs="Arial"/>
                <w:lang w:val="es-PE"/>
              </w:rPr>
            </w:pPr>
            <w:r w:rsidRPr="005A3CF9">
              <w:rPr>
                <w:rFonts w:cs="Arial"/>
                <w:lang w:val="es-PE"/>
              </w:rPr>
              <w:t>Documento con las especificaiones de necesidades del negocio.</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 xml:space="preserve">Documento de especificacion de arquitectura </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En este documento se detalla la tecnologia como los patrones que usara 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Documento de analisis y diseño.</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Documento con los resultaados de las fases de analisis y diseño.</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Codigo fuente.</w:t>
            </w:r>
          </w:p>
        </w:tc>
        <w:tc>
          <w:tcPr>
            <w:tcW w:w="250.20pt" w:type="dxa"/>
            <w:vAlign w:val="center"/>
          </w:tcPr>
          <w:p w:rsidR="005A3CF9" w:rsidRPr="005A3CF9" w:rsidRDefault="005A3CF9" w:rsidP="005A3CF9">
            <w:pPr>
              <w:pStyle w:val="TableText1"/>
              <w:rPr>
                <w:rFonts w:cs="Arial"/>
                <w:lang w:val="es-PE"/>
              </w:rPr>
            </w:pPr>
            <w:r w:rsidRPr="005A3CF9">
              <w:rPr>
                <w:rFonts w:cs="Arial"/>
                <w:lang w:val="es-PE"/>
              </w:rPr>
              <w:t>Codigo fuente del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Documento de pruebas</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Documento con los planes y resultados de las prebas del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Manuales de instalacion y usuario</w:t>
            </w:r>
          </w:p>
        </w:tc>
        <w:tc>
          <w:tcPr>
            <w:tcW w:w="250.20pt" w:type="dxa"/>
            <w:vAlign w:val="center"/>
          </w:tcPr>
          <w:p w:rsidR="00E87435" w:rsidRPr="005A3CF9" w:rsidRDefault="005A3CF9" w:rsidP="005A3CF9">
            <w:pPr>
              <w:pStyle w:val="TableText1"/>
              <w:rPr>
                <w:rFonts w:cs="Arial"/>
                <w:lang w:val="es-PE"/>
              </w:rPr>
            </w:pPr>
            <w:r w:rsidRPr="005A3CF9">
              <w:rPr>
                <w:rFonts w:cs="Arial"/>
                <w:lang w:val="es-PE"/>
              </w:rPr>
              <w:t>Manuales instructivos con las funciones basicas para los usuarios y tecnicos.</w:t>
            </w:r>
          </w:p>
        </w:tc>
      </w:tr>
    </w:tbl>
    <w:p w:rsidR="00E87435" w:rsidRPr="005A3CF9" w:rsidRDefault="00E87435" w:rsidP="00E87435">
      <w:pPr>
        <w:rPr>
          <w:lang w:val="es-PE"/>
        </w:rPr>
      </w:pPr>
      <w:bookmarkStart w:id="119" w:name="_Toc510005776"/>
      <w:bookmarkStart w:id="120" w:name="_Toc510005796"/>
    </w:p>
    <w:p w:rsidR="00954EED" w:rsidRPr="005A3CF9" w:rsidRDefault="00E87435" w:rsidP="00954EED">
      <w:pPr>
        <w:pStyle w:val="Ttulo2"/>
        <w:rPr>
          <w:rFonts w:ascii="Arial" w:hAnsi="Arial" w:cs="Arial"/>
          <w:lang w:val="es-PE"/>
        </w:rPr>
      </w:pPr>
      <w:bookmarkStart w:id="121" w:name="_Toc510011995"/>
      <w:bookmarkStart w:id="122" w:name="_Toc510012075"/>
      <w:bookmarkStart w:id="123" w:name="_Toc510012197"/>
      <w:r w:rsidRPr="005A3CF9">
        <w:rPr>
          <w:rFonts w:ascii="Arial" w:hAnsi="Arial" w:cs="Arial"/>
          <w:lang w:val="es-PE"/>
        </w:rPr>
        <w:t>LÍMITES</w:t>
      </w:r>
      <w:bookmarkEnd w:id="119"/>
      <w:bookmarkEnd w:id="120"/>
      <w:bookmarkEnd w:id="121"/>
      <w:bookmarkEnd w:id="122"/>
      <w:bookmarkEnd w:id="123"/>
    </w:p>
    <w:p w:rsidR="006C4006" w:rsidRPr="005A3CF9" w:rsidRDefault="00E87435" w:rsidP="006C4006">
      <w:pPr>
        <w:pStyle w:val="Textoindependiente"/>
        <w:rPr>
          <w:lang w:val="es-PE"/>
        </w:rPr>
      </w:pPr>
      <w:r w:rsidRPr="005A3CF9">
        <w:rPr>
          <w:lang w:val="es-PE"/>
        </w:rPr>
        <w:t>El siguiente proyecto no comprenderá:</w:t>
      </w:r>
    </w:p>
    <w:p w:rsidR="00E87435" w:rsidRPr="005A3CF9" w:rsidRDefault="00E87435" w:rsidP="00E87435">
      <w:pPr>
        <w:pStyle w:val="Textoindependiente"/>
        <w:numPr>
          <w:ilvl w:val="0"/>
          <w:numId w:val="27"/>
        </w:numPr>
        <w:rPr>
          <w:lang w:val="es-PE"/>
        </w:rPr>
      </w:pPr>
      <w:r w:rsidRPr="005A3CF9">
        <w:rPr>
          <w:lang w:val="es-PE"/>
        </w:rPr>
        <w:t>Módulos de Gestión de inventario</w:t>
      </w:r>
    </w:p>
    <w:p w:rsidR="00E87435" w:rsidRPr="005A3CF9" w:rsidRDefault="00E87435" w:rsidP="00E87435">
      <w:pPr>
        <w:pStyle w:val="Textoindependiente"/>
        <w:numPr>
          <w:ilvl w:val="0"/>
          <w:numId w:val="27"/>
        </w:numPr>
        <w:rPr>
          <w:lang w:val="es-PE"/>
        </w:rPr>
      </w:pPr>
      <w:r w:rsidRPr="005A3CF9">
        <w:rPr>
          <w:lang w:val="es-PE"/>
        </w:rPr>
        <w:t>Módulos de Gestión de personal</w:t>
      </w:r>
    </w:p>
    <w:p w:rsidR="00E87435" w:rsidRPr="005A3CF9" w:rsidRDefault="00E87435" w:rsidP="00E87435">
      <w:pPr>
        <w:pStyle w:val="Textoindependiente"/>
        <w:numPr>
          <w:ilvl w:val="0"/>
          <w:numId w:val="27"/>
        </w:numPr>
        <w:rPr>
          <w:lang w:val="es-PE"/>
        </w:rPr>
      </w:pPr>
      <w:r w:rsidRPr="005A3CF9">
        <w:rPr>
          <w:lang w:val="es-PE"/>
        </w:rPr>
        <w:t>Módulos de Gestión de proveedores</w:t>
      </w:r>
    </w:p>
    <w:p w:rsidR="00E87435" w:rsidRPr="005A3CF9" w:rsidRDefault="00E87435" w:rsidP="006C4006">
      <w:pPr>
        <w:pStyle w:val="Textoindependiente"/>
        <w:rPr>
          <w:lang w:val="es-PE"/>
        </w:rPr>
      </w:pPr>
    </w:p>
    <w:p w:rsidR="00E87435" w:rsidRPr="005A3CF9" w:rsidRDefault="00E87435"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FD148E" w:rsidP="006C4006">
      <w:pPr>
        <w:pStyle w:val="Textoindependiente"/>
        <w:rPr>
          <w:lang w:val="es-PE"/>
        </w:rPr>
      </w:pPr>
      <w:r w:rsidRPr="005A3CF9">
        <w:rPr>
          <w:lang w:val="es-PE"/>
        </w:rPr>
        <w:br w:type="page"/>
      </w:r>
    </w:p>
    <w:p w:rsidR="006C4006" w:rsidRPr="005A3CF9" w:rsidRDefault="006C4006" w:rsidP="006C4006">
      <w:pPr>
        <w:pStyle w:val="Textoindependiente"/>
        <w:rPr>
          <w:lang w:val="es-PE"/>
        </w:rPr>
      </w:pPr>
    </w:p>
    <w:p w:rsidR="00D31D5B" w:rsidRPr="005A3CF9" w:rsidRDefault="00E87435" w:rsidP="00CD1C2B">
      <w:pPr>
        <w:pStyle w:val="Ttulo1"/>
        <w:rPr>
          <w:lang w:val="es-PE"/>
        </w:rPr>
      </w:pPr>
      <w:bookmarkStart w:id="124" w:name="_Toc510005797"/>
      <w:bookmarkStart w:id="125" w:name="_Toc510011996"/>
      <w:bookmarkStart w:id="126" w:name="_Toc510012076"/>
      <w:bookmarkStart w:id="127" w:name="_Toc510012198"/>
      <w:r w:rsidRPr="005A3CF9">
        <w:rPr>
          <w:lang w:val="es-PE"/>
        </w:rPr>
        <w:t>DuraC</w:t>
      </w:r>
      <w:r w:rsidR="00D31D5B" w:rsidRPr="005A3CF9">
        <w:rPr>
          <w:lang w:val="es-PE"/>
        </w:rPr>
        <w:t>ion</w:t>
      </w:r>
      <w:bookmarkEnd w:id="109"/>
      <w:bookmarkEnd w:id="110"/>
      <w:bookmarkEnd w:id="124"/>
      <w:bookmarkEnd w:id="125"/>
      <w:bookmarkEnd w:id="126"/>
      <w:bookmarkEnd w:id="127"/>
    </w:p>
    <w:p w:rsidR="00D31D5B" w:rsidRPr="005A3CF9" w:rsidRDefault="00E87435">
      <w:pPr>
        <w:pStyle w:val="Ttulo2"/>
        <w:rPr>
          <w:rFonts w:ascii="Arial" w:hAnsi="Arial" w:cs="Arial"/>
          <w:lang w:val="es-PE"/>
        </w:rPr>
      </w:pPr>
      <w:bookmarkStart w:id="128" w:name="_Toc510005777"/>
      <w:bookmarkStart w:id="129" w:name="_Toc510005798"/>
      <w:bookmarkStart w:id="130" w:name="_Toc510011997"/>
      <w:bookmarkStart w:id="131" w:name="_Toc510012077"/>
      <w:bookmarkStart w:id="132" w:name="_Toc510012199"/>
      <w:r w:rsidRPr="005A3CF9">
        <w:rPr>
          <w:rFonts w:ascii="Arial" w:hAnsi="Arial" w:cs="Arial"/>
          <w:lang w:val="es-PE"/>
        </w:rPr>
        <w:t>CRONOGRAMA</w:t>
      </w:r>
      <w:bookmarkEnd w:id="128"/>
      <w:bookmarkEnd w:id="129"/>
      <w:bookmarkEnd w:id="130"/>
      <w:bookmarkEnd w:id="131"/>
      <w:bookmarkEnd w:id="132"/>
    </w:p>
    <w:tbl>
      <w:tblPr>
        <w:tblW w:w="469.50pt" w:type="dxa"/>
        <w:tblInd w:w="20.25pt" w:type="dxa"/>
        <w:tblBorders>
          <w:top w:val="single" w:sz="4" w:space="0" w:color="B1BBCC"/>
          <w:start w:val="single" w:sz="4" w:space="0" w:color="B1BBCC"/>
          <w:bottom w:val="single" w:sz="4" w:space="0" w:color="B1BBCC"/>
          <w:end w:val="single" w:sz="4" w:space="0" w:color="B1BBCC"/>
        </w:tblBorders>
        <w:tblCellMar>
          <w:top w:w="0.75pt" w:type="dxa"/>
          <w:start w:w="0.75pt" w:type="dxa"/>
          <w:bottom w:w="0.75pt" w:type="dxa"/>
          <w:end w:w="0.75pt" w:type="dxa"/>
        </w:tblCellMar>
        <w:tblLook w:firstRow="1" w:lastRow="0" w:firstColumn="1" w:lastColumn="0" w:noHBand="0" w:noVBand="1"/>
      </w:tblPr>
      <w:tblGrid>
        <w:gridCol w:w="1666"/>
        <w:gridCol w:w="1945"/>
        <w:gridCol w:w="896"/>
        <w:gridCol w:w="993"/>
        <w:gridCol w:w="993"/>
        <w:gridCol w:w="1660"/>
        <w:gridCol w:w="1237"/>
      </w:tblGrid>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Modo de tarea</w:t>
            </w:r>
          </w:p>
        </w:tc>
        <w:tc>
          <w:tcPr>
            <w:tcW w:w="97.2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Nombre de tarea</w:t>
            </w:r>
          </w:p>
        </w:tc>
        <w:tc>
          <w:tcPr>
            <w:tcW w:w="44.80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Duración</w:t>
            </w:r>
          </w:p>
        </w:tc>
        <w:tc>
          <w:tcPr>
            <w:tcW w:w="49.6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Comienzo</w:t>
            </w:r>
          </w:p>
        </w:tc>
        <w:tc>
          <w:tcPr>
            <w:tcW w:w="49.6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Fin</w:t>
            </w:r>
          </w:p>
        </w:tc>
        <w:tc>
          <w:tcPr>
            <w:tcW w:w="83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Nombres de los recursos</w:t>
            </w:r>
          </w:p>
        </w:tc>
        <w:tc>
          <w:tcPr>
            <w:tcW w:w="61.8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1C1C67">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Predecesoras</w:t>
            </w: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Proyecto Sistema de Ventas de Restaurante -SVR</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88,2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sz w:val="20"/>
                <w:szCs w:val="20"/>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 xml:space="preserve">   INICIO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0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mar 13/03/18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sz w:val="20"/>
                <w:szCs w:val="20"/>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1.- </w:t>
            </w:r>
            <w:r w:rsidRPr="005A3CF9">
              <w:rPr>
                <w:rFonts w:ascii="Calibri" w:hAnsi="Calibri" w:cs="Calibri"/>
                <w:b/>
                <w:bCs/>
                <w:color w:val="000000"/>
                <w:sz w:val="22"/>
                <w:szCs w:val="22"/>
                <w:lang w:val="es-PE" w:eastAsia="es-PE"/>
              </w:rPr>
              <w:t>gestión</w:t>
            </w:r>
            <w:r w:rsidRPr="00E47FFA">
              <w:rPr>
                <w:rFonts w:ascii="Calibri" w:hAnsi="Calibri" w:cs="Calibri"/>
                <w:b/>
                <w:bCs/>
                <w:color w:val="000000"/>
                <w:sz w:val="22"/>
                <w:szCs w:val="22"/>
                <w:lang w:val="es-PE" w:eastAsia="es-PE"/>
              </w:rPr>
              <w:t xml:space="preserve"> inicial del proyecto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7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22/03/18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gerente de proyectos</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2.- </w:t>
            </w:r>
            <w:r w:rsidRPr="005A3CF9">
              <w:rPr>
                <w:rFonts w:ascii="Calibri" w:hAnsi="Calibri" w:cs="Calibri"/>
                <w:b/>
                <w:bCs/>
                <w:color w:val="000000"/>
                <w:sz w:val="22"/>
                <w:szCs w:val="22"/>
                <w:lang w:val="es-PE" w:eastAsia="es-PE"/>
              </w:rPr>
              <w:t>Análisis</w:t>
            </w:r>
            <w:r w:rsidRPr="00E47FFA">
              <w:rPr>
                <w:rFonts w:ascii="Calibri" w:hAnsi="Calibri" w:cs="Calibri"/>
                <w:b/>
                <w:bCs/>
                <w:color w:val="000000"/>
                <w:sz w:val="22"/>
                <w:szCs w:val="22"/>
                <w:lang w:val="es-PE" w:eastAsia="es-PE"/>
              </w:rPr>
              <w:t xml:space="preserve"> de requerimientos</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19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lun 26/03/18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24/04/18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analista de sistemas;DBA</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6</w:t>
            </w: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3.-Analisis y Diseño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33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mié 02/05/18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21/06/18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analista de sistemas;DBA</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4.-Codificacion</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26,5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vie 15/06/18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desarrollo</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5.- Pruebas</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34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24/04/18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14/06/18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pruebas</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6.-Despliege</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17,1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lun 02/07/18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despliegue</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r>
      <w:tr w:rsidR="005A3CF9" w:rsidRPr="005A3CF9" w:rsidTr="001C1C67">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 xml:space="preserve">   FIN</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0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jue 26/07/18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1C1C67">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41</w:t>
            </w:r>
          </w:p>
        </w:tc>
      </w:tr>
    </w:tbl>
    <w:p w:rsidR="00E87435" w:rsidRPr="005A3CF9" w:rsidRDefault="00E87435">
      <w:pPr>
        <w:pStyle w:val="InfoBlue"/>
        <w:rPr>
          <w:rFonts w:ascii="Arial" w:hAnsi="Arial" w:cs="Arial"/>
          <w:i w:val="0"/>
          <w:color w:val="000000"/>
          <w:sz w:val="16"/>
          <w:szCs w:val="16"/>
          <w:lang w:val="es-PE"/>
        </w:rPr>
      </w:pPr>
    </w:p>
    <w:p w:rsidR="00E87435" w:rsidRPr="005A3CF9" w:rsidRDefault="00E87435" w:rsidP="00E87435">
      <w:pPr>
        <w:pStyle w:val="Textoindependiente"/>
        <w:rPr>
          <w:lang w:val="es-PE"/>
        </w:rPr>
      </w:pPr>
    </w:p>
    <w:p w:rsidR="00D31D5B" w:rsidRPr="005A3CF9" w:rsidRDefault="00CA6038">
      <w:pPr>
        <w:pStyle w:val="Ttulo2"/>
        <w:rPr>
          <w:rFonts w:ascii="Arial" w:hAnsi="Arial" w:cs="Arial"/>
          <w:lang w:val="es-PE"/>
        </w:rPr>
      </w:pPr>
      <w:bookmarkStart w:id="133" w:name="_Toc510005778"/>
      <w:bookmarkStart w:id="134" w:name="_Toc510005799"/>
      <w:bookmarkStart w:id="135" w:name="_Toc510011998"/>
      <w:bookmarkStart w:id="136" w:name="_Toc510012078"/>
      <w:bookmarkStart w:id="137" w:name="_Toc510012200"/>
      <w:r w:rsidRPr="005A3CF9">
        <w:rPr>
          <w:rFonts w:ascii="Arial" w:hAnsi="Arial" w:cs="Arial"/>
          <w:lang w:val="es-PE"/>
        </w:rPr>
        <w:t>Hitos Ejecutivos</w:t>
      </w:r>
      <w:bookmarkEnd w:id="133"/>
      <w:bookmarkEnd w:id="134"/>
      <w:bookmarkEnd w:id="135"/>
      <w:bookmarkEnd w:id="136"/>
      <w:bookmarkEnd w:id="137"/>
      <w:r w:rsidR="00D31D5B" w:rsidRPr="005A3CF9">
        <w:rPr>
          <w:rFonts w:ascii="Arial" w:hAnsi="Arial" w:cs="Arial"/>
          <w:lang w:val="es-PE"/>
        </w:rPr>
        <w:t xml:space="preserve"> </w:t>
      </w:r>
      <w:bookmarkEnd w:id="111"/>
      <w:bookmarkEnd w:id="112"/>
      <w:bookmarkEnd w:id="113"/>
      <w:bookmarkEnd w:id="114"/>
      <w:bookmarkEnd w:id="115"/>
    </w:p>
    <w:p w:rsidR="00D31D5B" w:rsidRPr="005A3CF9" w:rsidRDefault="00CA6038">
      <w:pPr>
        <w:rPr>
          <w:rFonts w:ascii="Arial" w:hAnsi="Arial" w:cs="Arial"/>
          <w:lang w:val="es-PE"/>
        </w:rPr>
      </w:pPr>
      <w:r w:rsidRPr="005A3CF9">
        <w:rPr>
          <w:lang w:val="es-PE"/>
        </w:rPr>
        <w:t>La siguiente tabla enumera los Hitos Ejecutivos de alto nivel del proyecto y su cronograma estimado de finalización.</w:t>
      </w:r>
      <w:r w:rsidR="00D31D5B" w:rsidRPr="005A3CF9">
        <w:rPr>
          <w:rFonts w:ascii="Arial" w:hAnsi="Arial" w:cs="Arial"/>
          <w:lang w:val="es-PE"/>
        </w:rPr>
        <w:t xml:space="preserve">  </w:t>
      </w: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4860"/>
        <w:gridCol w:w="3960"/>
      </w:tblGrid>
      <w:tr w:rsidR="00CA6038" w:rsidRPr="005A3CF9">
        <w:trPr>
          <w:cantSplit/>
          <w:trHeight w:val="460"/>
          <w:tblHeader/>
        </w:trPr>
        <w:tc>
          <w:tcPr>
            <w:tcW w:w="243pt" w:type="dxa"/>
            <w:shd w:val="pct5" w:color="auto" w:fill="auto"/>
          </w:tcPr>
          <w:p w:rsidR="00CA6038" w:rsidRPr="005A3CF9" w:rsidRDefault="00CA6038" w:rsidP="00CA6038">
            <w:pPr>
              <w:jc w:val="start"/>
              <w:rPr>
                <w:b/>
                <w:lang w:val="es-PE"/>
              </w:rPr>
            </w:pPr>
            <w:r w:rsidRPr="005A3CF9">
              <w:rPr>
                <w:b/>
                <w:lang w:val="es-PE"/>
              </w:rPr>
              <w:t>Hitos Ejecutivos</w:t>
            </w:r>
          </w:p>
        </w:tc>
        <w:tc>
          <w:tcPr>
            <w:tcW w:w="198pt" w:type="dxa"/>
            <w:shd w:val="pct5" w:color="auto" w:fill="auto"/>
          </w:tcPr>
          <w:p w:rsidR="00CA6038" w:rsidRPr="005A3CF9" w:rsidRDefault="00CA6038" w:rsidP="00CA6038">
            <w:pPr>
              <w:jc w:val="start"/>
              <w:rPr>
                <w:b/>
                <w:lang w:val="es-PE"/>
              </w:rPr>
            </w:pPr>
            <w:r w:rsidRPr="005A3CF9">
              <w:rPr>
                <w:b/>
                <w:lang w:val="es-PE"/>
              </w:rPr>
              <w:t>Fecha estimada de finalización</w:t>
            </w:r>
          </w:p>
        </w:tc>
      </w:tr>
      <w:tr w:rsidR="00D31D5B" w:rsidRPr="005A3CF9">
        <w:trPr>
          <w:cantSplit/>
        </w:trPr>
        <w:tc>
          <w:tcPr>
            <w:tcW w:w="243pt" w:type="dxa"/>
          </w:tcPr>
          <w:p w:rsidR="00D31D5B" w:rsidRPr="005A3CF9" w:rsidRDefault="00497D9E">
            <w:pPr>
              <w:pStyle w:val="Instructions"/>
              <w:rPr>
                <w:i w:val="0"/>
                <w:color w:val="auto"/>
                <w:szCs w:val="24"/>
                <w:lang w:val="es-PE"/>
              </w:rPr>
            </w:pPr>
            <w:r w:rsidRPr="005A3CF9">
              <w:rPr>
                <w:i w:val="0"/>
                <w:color w:val="auto"/>
                <w:szCs w:val="24"/>
                <w:lang w:val="es-PE"/>
              </w:rPr>
              <w:t>Primera reunión ejecutiva</w:t>
            </w:r>
          </w:p>
        </w:tc>
        <w:tc>
          <w:tcPr>
            <w:tcW w:w="198pt" w:type="dxa"/>
          </w:tcPr>
          <w:p w:rsidR="00D31D5B" w:rsidRPr="005A3CF9" w:rsidRDefault="00497D9E">
            <w:pPr>
              <w:pStyle w:val="Instructions"/>
              <w:rPr>
                <w:i w:val="0"/>
                <w:color w:val="auto"/>
                <w:szCs w:val="24"/>
                <w:lang w:val="es-PE"/>
              </w:rPr>
            </w:pPr>
            <w:r w:rsidRPr="005A3CF9">
              <w:rPr>
                <w:i w:val="0"/>
                <w:color w:val="auto"/>
                <w:szCs w:val="24"/>
                <w:lang w:val="es-PE"/>
              </w:rPr>
              <w:t>10 de abril</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proofErr w:type="spellStart"/>
            <w:r w:rsidRPr="005A3CF9">
              <w:rPr>
                <w:i w:val="0"/>
                <w:color w:val="auto"/>
                <w:szCs w:val="24"/>
                <w:lang w:val="es-PE"/>
              </w:rPr>
              <w:t>Kick</w:t>
            </w:r>
            <w:proofErr w:type="spellEnd"/>
            <w:r w:rsidRPr="005A3CF9">
              <w:rPr>
                <w:i w:val="0"/>
                <w:color w:val="auto"/>
                <w:szCs w:val="24"/>
                <w:lang w:val="es-PE"/>
              </w:rPr>
              <w:t xml:space="preserve"> off</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Primera semana del cronograma</w:t>
            </w:r>
          </w:p>
        </w:tc>
      </w:tr>
      <w:tr w:rsidR="00D31D5B" w:rsidRPr="005A3CF9">
        <w:trPr>
          <w:cantSplit/>
        </w:trPr>
        <w:tc>
          <w:tcPr>
            <w:tcW w:w="243pt" w:type="dxa"/>
          </w:tcPr>
          <w:p w:rsidR="00D31D5B" w:rsidRPr="005A3CF9" w:rsidRDefault="00497D9E">
            <w:pPr>
              <w:pStyle w:val="Instructions"/>
              <w:rPr>
                <w:i w:val="0"/>
                <w:color w:val="auto"/>
                <w:szCs w:val="24"/>
                <w:lang w:val="es-PE"/>
              </w:rPr>
            </w:pPr>
            <w:r w:rsidRPr="005A3CF9">
              <w:rPr>
                <w:i w:val="0"/>
                <w:color w:val="auto"/>
                <w:szCs w:val="24"/>
                <w:lang w:val="es-PE"/>
              </w:rPr>
              <w:t>Documento de requerimientos</w:t>
            </w:r>
          </w:p>
        </w:tc>
        <w:tc>
          <w:tcPr>
            <w:tcW w:w="198pt" w:type="dxa"/>
          </w:tcPr>
          <w:p w:rsidR="00D31D5B" w:rsidRPr="005A3CF9" w:rsidRDefault="00497D9E" w:rsidP="00497D9E">
            <w:pPr>
              <w:pStyle w:val="Instructions"/>
              <w:rPr>
                <w:i w:val="0"/>
                <w:color w:val="auto"/>
                <w:szCs w:val="24"/>
                <w:lang w:val="es-PE"/>
              </w:rPr>
            </w:pPr>
            <w:r w:rsidRPr="005A3CF9">
              <w:rPr>
                <w:i w:val="0"/>
                <w:color w:val="auto"/>
                <w:szCs w:val="24"/>
                <w:lang w:val="es-PE"/>
              </w:rPr>
              <w:t>Segunda semana del cronograma</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Documento de análisis y diseño</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Tercera  semana del cronograma</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Diseño de la base de datos</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 xml:space="preserve">18 de mayo </w:t>
            </w:r>
          </w:p>
        </w:tc>
      </w:tr>
    </w:tbl>
    <w:p w:rsidR="00215F81" w:rsidRPr="005A3CF9" w:rsidRDefault="00215F81"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CD1C2B" w:rsidRPr="005A3CF9" w:rsidRDefault="00CD1C2B" w:rsidP="00CD1C2B">
      <w:pPr>
        <w:pStyle w:val="Ttulo1"/>
        <w:rPr>
          <w:lang w:val="es-PE"/>
        </w:rPr>
      </w:pPr>
      <w:bookmarkStart w:id="138" w:name="_Toc510011999"/>
      <w:bookmarkStart w:id="139" w:name="_Toc510012079"/>
      <w:bookmarkStart w:id="140" w:name="_Toc510012201"/>
      <w:r w:rsidRPr="005A3CF9">
        <w:rPr>
          <w:lang w:val="es-PE"/>
        </w:rPr>
        <w:lastRenderedPageBreak/>
        <w:t>ESTIMACION PRESUPUESTARIA</w:t>
      </w:r>
      <w:bookmarkEnd w:id="138"/>
      <w:bookmarkEnd w:id="139"/>
      <w:bookmarkEnd w:id="140"/>
    </w:p>
    <w:p w:rsidR="00CD1C2B" w:rsidRPr="005A3CF9" w:rsidRDefault="00CD1C2B" w:rsidP="00CD1C2B">
      <w:pPr>
        <w:pStyle w:val="Ttulo2"/>
        <w:rPr>
          <w:rFonts w:ascii="Arial" w:hAnsi="Arial" w:cs="Arial"/>
          <w:lang w:val="es-PE"/>
        </w:rPr>
      </w:pPr>
      <w:bookmarkStart w:id="141" w:name="_Toc510012000"/>
      <w:bookmarkStart w:id="142" w:name="_Toc510012080"/>
      <w:bookmarkStart w:id="143" w:name="_Toc510012202"/>
      <w:r w:rsidRPr="005A3CF9">
        <w:rPr>
          <w:rFonts w:ascii="Arial" w:hAnsi="Arial" w:cs="Arial"/>
          <w:lang w:val="es-PE"/>
        </w:rPr>
        <w:t>FUENTE DE FINANCIACION</w:t>
      </w:r>
      <w:bookmarkEnd w:id="141"/>
      <w:bookmarkEnd w:id="142"/>
      <w:bookmarkEnd w:id="143"/>
    </w:p>
    <w:p w:rsidR="00CD1C2B" w:rsidRPr="005A3CF9" w:rsidRDefault="00CD1C2B" w:rsidP="00CD1C2B">
      <w:pPr>
        <w:pStyle w:val="InfoBlue"/>
        <w:rPr>
          <w:rFonts w:ascii="Arial" w:hAnsi="Arial" w:cs="Arial"/>
          <w:i w:val="0"/>
          <w:color w:val="auto"/>
          <w:lang w:val="es-PE"/>
        </w:rPr>
      </w:pPr>
      <w:r w:rsidRPr="005A3CF9">
        <w:rPr>
          <w:rFonts w:ascii="Arial" w:hAnsi="Arial" w:cs="Arial"/>
          <w:i w:val="0"/>
          <w:color w:val="auto"/>
          <w:lang w:val="es-PE"/>
        </w:rPr>
        <w:t>Los gastos utilizados para la realización del proyecto mencionado, será financiado por la misma empresa, siendo esto utilizado del capital de proyectos que nuestra empresa solicite.</w:t>
      </w: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D1C2B" w:rsidRPr="005A3CF9" w:rsidRDefault="00CD1C2B" w:rsidP="00CD1C2B">
      <w:pPr>
        <w:pStyle w:val="Ttulo2"/>
        <w:rPr>
          <w:rFonts w:ascii="Arial" w:hAnsi="Arial" w:cs="Arial"/>
          <w:lang w:val="es-PE"/>
        </w:rPr>
      </w:pPr>
      <w:bookmarkStart w:id="144" w:name="_Toc510012001"/>
      <w:bookmarkStart w:id="145" w:name="_Toc510012081"/>
      <w:bookmarkStart w:id="146" w:name="_Toc510012203"/>
      <w:r w:rsidRPr="005A3CF9">
        <w:rPr>
          <w:rFonts w:ascii="Arial" w:hAnsi="Arial" w:cs="Arial"/>
          <w:lang w:val="es-PE"/>
        </w:rPr>
        <w:t>ESTIMADO</w:t>
      </w:r>
      <w:bookmarkEnd w:id="144"/>
      <w:bookmarkEnd w:id="145"/>
      <w:bookmarkEnd w:id="146"/>
    </w:p>
    <w:p w:rsidR="00CD1C2B" w:rsidRPr="005A3CF9" w:rsidRDefault="00CD1C2B" w:rsidP="00CD1C2B">
      <w:pPr>
        <w:pStyle w:val="Textoindependiente"/>
        <w:rPr>
          <w:rFonts w:ascii="Arial" w:hAnsi="Arial" w:cs="Arial"/>
          <w:lang w:val="es-PE"/>
        </w:rPr>
      </w:pPr>
      <w:r w:rsidRPr="005A3CF9">
        <w:rPr>
          <w:rFonts w:ascii="Arial" w:hAnsi="Arial" w:cs="Arial"/>
          <w:lang w:val="es-PE"/>
        </w:rPr>
        <w:t>Esta sección proporciona un resumen de los gastos estimados para cumplir con los objetivos del proyecto</w:t>
      </w:r>
      <w:r w:rsidR="00DF3CE3" w:rsidRPr="005A3CF9">
        <w:rPr>
          <w:rFonts w:ascii="Arial" w:hAnsi="Arial" w:cs="Arial"/>
          <w:b/>
          <w:lang w:val="es-PE"/>
        </w:rPr>
        <w:t xml:space="preserve"> Sistema de ventas de Restaurant </w:t>
      </w:r>
      <w:r w:rsidRPr="005A3CF9">
        <w:rPr>
          <w:rFonts w:ascii="Arial" w:hAnsi="Arial" w:cs="Arial"/>
          <w:lang w:val="es-PE"/>
        </w:rPr>
        <w:t>como se describe en este estatuto del proyecto. Este resumen del gasto es preliminar y debe reflejar los costos para todo el ciclo de vida de la inversión. Tiene la intención de presentar los probables requisitos de financiación y ayudar a obtener apoyo presupuestario.</w:t>
      </w:r>
    </w:p>
    <w:tbl>
      <w:tblPr>
        <w:tblW w:w="0pt" w:type="dxa"/>
        <w:jc w:val="center"/>
        <w:tblCellMar>
          <w:start w:w="3.50pt" w:type="dxa"/>
          <w:end w:w="3.50pt" w:type="dxa"/>
        </w:tblCellMar>
        <w:tblLook w:firstRow="1" w:lastRow="0" w:firstColumn="1" w:lastColumn="0" w:noHBand="0" w:noVBand="1"/>
      </w:tblPr>
      <w:tblGrid>
        <w:gridCol w:w="2186"/>
        <w:gridCol w:w="1226"/>
        <w:gridCol w:w="1327"/>
        <w:gridCol w:w="1396"/>
        <w:gridCol w:w="1384"/>
      </w:tblGrid>
      <w:tr w:rsidR="00CD1C2B" w:rsidRPr="005A3CF9" w:rsidTr="00CD1C2B">
        <w:trPr>
          <w:trHeight w:val="255"/>
          <w:jc w:val="center"/>
        </w:trPr>
        <w:tc>
          <w:tcPr>
            <w:tcW w:w="0pt" w:type="dxa"/>
            <w:gridSpan w:val="5"/>
            <w:tcBorders>
              <w:top w:val="nil"/>
              <w:start w:val="single" w:sz="4" w:space="0" w:color="auto"/>
              <w:bottom w:val="nil"/>
              <w:end w:val="nil"/>
            </w:tcBorders>
            <w:shd w:val="clear" w:color="auto" w:fill="333399"/>
            <w:noWrap/>
            <w:vAlign w:val="bottom"/>
            <w:hideMark/>
          </w:tcPr>
          <w:p w:rsidR="00CD1C2B" w:rsidRPr="005A3CF9" w:rsidRDefault="00CD1C2B">
            <w:pPr>
              <w:jc w:val="center"/>
              <w:rPr>
                <w:rFonts w:cs="Arial"/>
                <w:b/>
                <w:bCs/>
                <w:color w:val="FFFFFF"/>
                <w:lang w:val="es-PE"/>
              </w:rPr>
            </w:pPr>
            <w:r w:rsidRPr="005A3CF9">
              <w:rPr>
                <w:rFonts w:cs="Arial"/>
                <w:b/>
                <w:bCs/>
                <w:color w:val="FFFFFF"/>
                <w:lang w:val="es-PE"/>
              </w:rPr>
              <w:t>PRESUPUESTO ESTIMADO</w:t>
            </w:r>
          </w:p>
        </w:tc>
      </w:tr>
      <w:tr w:rsidR="00CD1C2B" w:rsidRPr="005A3CF9" w:rsidTr="00CD1C2B">
        <w:trPr>
          <w:trHeight w:val="495"/>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PROYECTO</w:t>
            </w:r>
          </w:p>
        </w:tc>
        <w:tc>
          <w:tcPr>
            <w:tcW w:w="0pt" w:type="dxa"/>
            <w:gridSpan w:val="4"/>
            <w:tcBorders>
              <w:top w:val="single" w:sz="4" w:space="0" w:color="auto"/>
              <w:start w:val="nil"/>
              <w:bottom w:val="single" w:sz="4" w:space="0" w:color="auto"/>
              <w:end w:val="single" w:sz="4" w:space="0" w:color="000000"/>
            </w:tcBorders>
            <w:shd w:val="clear" w:color="auto" w:fill="FFFFCC"/>
          </w:tcPr>
          <w:p w:rsidR="00CD1C2B" w:rsidRPr="005A3CF9" w:rsidRDefault="00DF3CE3" w:rsidP="00DF3CE3">
            <w:pPr>
              <w:ind w:start="0pt"/>
              <w:rPr>
                <w:rFonts w:ascii="Arial" w:hAnsi="Arial" w:cs="Arial"/>
                <w:b/>
                <w:sz w:val="20"/>
                <w:szCs w:val="18"/>
                <w:lang w:val="es-PE"/>
              </w:rPr>
            </w:pPr>
            <w:r w:rsidRPr="005A3CF9">
              <w:rPr>
                <w:rFonts w:ascii="Arial" w:hAnsi="Arial" w:cs="Arial"/>
                <w:b/>
                <w:sz w:val="20"/>
                <w:szCs w:val="18"/>
                <w:lang w:val="es-PE"/>
              </w:rPr>
              <w:t>Sistema de ventas de Restaurant</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 xml:space="preserve">GERENTE DE PROYECTO </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pStyle w:val="Textoindependiente"/>
              <w:ind w:start="0pt"/>
              <w:rPr>
                <w:rFonts w:ascii="Arial" w:hAnsi="Arial" w:cs="Arial"/>
                <w:sz w:val="18"/>
                <w:szCs w:val="18"/>
                <w:lang w:val="es-PE"/>
              </w:rPr>
            </w:pPr>
            <w:r w:rsidRPr="005A3CF9">
              <w:rPr>
                <w:rFonts w:ascii="Arial" w:hAnsi="Arial" w:cs="Arial"/>
                <w:sz w:val="18"/>
                <w:szCs w:val="18"/>
                <w:lang w:val="es-PE"/>
              </w:rPr>
              <w:t>Walter Cabrera Rosales</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PATROCINADOR</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ind w:start="3.65pt" w:hanging="3.65pt"/>
              <w:rPr>
                <w:rFonts w:ascii="Arial" w:hAnsi="Arial" w:cs="Arial"/>
                <w:sz w:val="18"/>
                <w:szCs w:val="18"/>
                <w:lang w:val="es-PE"/>
              </w:rPr>
            </w:pPr>
            <w:r w:rsidRPr="005A3CF9">
              <w:rPr>
                <w:rFonts w:ascii="Arial" w:hAnsi="Arial" w:cs="Arial"/>
                <w:sz w:val="18"/>
                <w:szCs w:val="18"/>
                <w:lang w:val="es-PE"/>
              </w:rPr>
              <w:t>Fernando Supo Palomino</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ULT. MODIFICACION</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ind w:hanging="28.80pt"/>
              <w:rPr>
                <w:rFonts w:ascii="Arial" w:hAnsi="Arial" w:cs="Arial"/>
                <w:sz w:val="18"/>
                <w:szCs w:val="18"/>
                <w:lang w:val="es-PE"/>
              </w:rPr>
            </w:pPr>
            <w:r w:rsidRPr="005A3CF9">
              <w:rPr>
                <w:rFonts w:ascii="Arial" w:hAnsi="Arial" w:cs="Arial"/>
                <w:sz w:val="18"/>
                <w:szCs w:val="18"/>
                <w:lang w:val="es-PE"/>
              </w:rPr>
              <w:t>27/03/2018</w:t>
            </w:r>
          </w:p>
        </w:tc>
      </w:tr>
      <w:tr w:rsidR="00CD1C2B" w:rsidRPr="005A3CF9" w:rsidTr="00CD1C2B">
        <w:trPr>
          <w:trHeight w:val="255"/>
          <w:jc w:val="center"/>
        </w:trPr>
        <w:tc>
          <w:tcPr>
            <w:tcW w:w="0pt" w:type="dxa"/>
            <w:gridSpan w:val="5"/>
            <w:tcBorders>
              <w:top w:val="nil"/>
              <w:start w:val="single" w:sz="4" w:space="0" w:color="auto"/>
              <w:bottom w:val="nil"/>
              <w:end w:val="nil"/>
            </w:tcBorders>
            <w:shd w:val="clear" w:color="auto" w:fill="333399"/>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Detalles del Presupuesto </w:t>
            </w:r>
          </w:p>
        </w:tc>
      </w:tr>
      <w:tr w:rsidR="00CD1C2B" w:rsidRPr="005A3CF9" w:rsidTr="00CD1C2B">
        <w:trPr>
          <w:trHeight w:val="255"/>
          <w:jc w:val="center"/>
        </w:trPr>
        <w:tc>
          <w:tcPr>
            <w:tcW w:w="0pt" w:type="dxa"/>
            <w:gridSpan w:val="5"/>
            <w:tcBorders>
              <w:top w:val="nil"/>
              <w:start w:val="single" w:sz="4" w:space="0" w:color="auto"/>
              <w:bottom w:val="single" w:sz="4" w:space="0" w:color="auto"/>
              <w:end w:val="nil"/>
            </w:tcBorders>
            <w:shd w:val="clear" w:color="auto" w:fill="333399"/>
            <w:noWrap/>
            <w:vAlign w:val="bottom"/>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Gastos Internos </w:t>
            </w:r>
          </w:p>
        </w:tc>
      </w:tr>
      <w:tr w:rsidR="00CD1C2B" w:rsidRPr="005A3CF9" w:rsidTr="00CD1C2B">
        <w:trPr>
          <w:trHeight w:val="255"/>
          <w:jc w:val="center"/>
        </w:trPr>
        <w:tc>
          <w:tcPr>
            <w:tcW w:w="0pt" w:type="dxa"/>
            <w:tcBorders>
              <w:top w:val="nil"/>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start="2.05pt"/>
              <w:jc w:val="start"/>
              <w:rPr>
                <w:rFonts w:ascii="Arial" w:hAnsi="Arial" w:cs="Arial"/>
                <w:b/>
                <w:bCs/>
                <w:sz w:val="18"/>
                <w:szCs w:val="18"/>
                <w:lang w:val="es-PE"/>
              </w:rPr>
            </w:pPr>
            <w:r w:rsidRPr="005A3CF9">
              <w:rPr>
                <w:rFonts w:ascii="Arial" w:hAnsi="Arial" w:cs="Arial"/>
                <w:b/>
                <w:bCs/>
                <w:sz w:val="22"/>
                <w:szCs w:val="18"/>
                <w:lang w:val="es-PE"/>
              </w:rPr>
              <w:t>Salarios</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sz w:val="18"/>
                <w:szCs w:val="18"/>
                <w:lang w:val="es-PE"/>
              </w:rPr>
            </w:pPr>
            <w:r w:rsidRPr="005A3CF9">
              <w:rPr>
                <w:rFonts w:ascii="Arial" w:hAnsi="Arial" w:cs="Arial"/>
                <w:b/>
                <w:bCs/>
                <w:sz w:val="18"/>
                <w:szCs w:val="18"/>
                <w:lang w:val="es-PE"/>
              </w:rPr>
              <w:t xml:space="preserve">Costo por Hora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sz w:val="18"/>
                <w:szCs w:val="18"/>
                <w:lang w:val="es-PE"/>
              </w:rPr>
            </w:pPr>
            <w:r w:rsidRPr="005A3CF9">
              <w:rPr>
                <w:rFonts w:ascii="Arial" w:hAnsi="Arial" w:cs="Arial"/>
                <w:b/>
                <w:bCs/>
                <w:sz w:val="18"/>
                <w:szCs w:val="18"/>
                <w:lang w:val="es-PE"/>
              </w:rPr>
              <w:t xml:space="preserve">#Horas </w:t>
            </w:r>
          </w:p>
        </w:tc>
        <w:tc>
          <w:tcPr>
            <w:tcW w:w="0pt" w:type="dxa"/>
            <w:tcBorders>
              <w:top w:val="nil"/>
              <w:start w:val="nil"/>
              <w:bottom w:val="single" w:sz="4" w:space="0" w:color="auto"/>
              <w:end w:val="nil"/>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shd w:val="clear" w:color="auto" w:fill="FFFFCC"/>
            <w:noWrap/>
            <w:vAlign w:val="bottom"/>
          </w:tcPr>
          <w:p w:rsidR="00CD1C2B" w:rsidRPr="005A3CF9" w:rsidRDefault="00CD1C2B">
            <w:pPr>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lang w:val="es-PE"/>
              </w:rPr>
              <w:t>Project Sponsor</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25</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ind w:start="0pt"/>
              <w:jc w:val="end"/>
              <w:rPr>
                <w:rFonts w:ascii="Arial" w:hAnsi="Arial" w:cs="Arial"/>
                <w:b/>
                <w:bCs/>
                <w:lang w:val="es-PE"/>
              </w:rPr>
            </w:pPr>
            <w:r w:rsidRPr="005A3CF9">
              <w:rPr>
                <w:rFonts w:ascii="Arial" w:hAnsi="Arial" w:cs="Arial"/>
                <w:b/>
                <w:bCs/>
                <w:lang w:val="es-PE"/>
              </w:rPr>
              <w:t>S/. 16000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lang w:val="es-PE"/>
              </w:rPr>
              <w:t>Gerente del Proyecto</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22</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ind w:start="0pt"/>
              <w:jc w:val="end"/>
              <w:rPr>
                <w:rFonts w:ascii="Arial" w:hAnsi="Arial" w:cs="Arial"/>
                <w:b/>
                <w:bCs/>
                <w:lang w:val="es-PE"/>
              </w:rPr>
            </w:pPr>
            <w:r w:rsidRPr="005A3CF9">
              <w:rPr>
                <w:rFonts w:ascii="Arial" w:hAnsi="Arial" w:cs="Arial"/>
                <w:b/>
                <w:bCs/>
                <w:lang w:val="es-PE"/>
              </w:rPr>
              <w:t>S/.14080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bCs/>
                <w:iCs/>
                <w:lang w:val="es-PE"/>
              </w:rPr>
              <w:t>Equipo de trabajo</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12800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start="10.95pt"/>
              <w:jc w:val="start"/>
              <w:rPr>
                <w:rFonts w:ascii="Arial" w:hAnsi="Arial" w:cs="Arial"/>
                <w:b/>
                <w:bCs/>
                <w:lang w:val="es-PE"/>
              </w:rPr>
            </w:pPr>
            <w:r w:rsidRPr="005A3CF9">
              <w:rPr>
                <w:rFonts w:ascii="Arial" w:hAnsi="Arial" w:cs="Arial"/>
                <w:b/>
                <w:bCs/>
                <w:lang w:val="es-PE"/>
              </w:rPr>
              <w:t xml:space="preserve">Total Gastos Internos </w:t>
            </w:r>
          </w:p>
        </w:tc>
        <w:tc>
          <w:tcPr>
            <w:tcW w:w="0pt" w:type="dxa"/>
            <w:tcBorders>
              <w:top w:val="single" w:sz="4" w:space="0" w:color="auto"/>
              <w:start w:val="single" w:sz="4" w:space="0" w:color="auto"/>
              <w:bottom w:val="single" w:sz="4" w:space="0" w:color="000000"/>
              <w:end w:val="single" w:sz="4" w:space="0" w:color="auto"/>
            </w:tcBorders>
            <w:shd w:val="clear" w:color="auto" w:fill="FFFFCC"/>
            <w:vAlign w:val="center"/>
            <w:hideMark/>
          </w:tcPr>
          <w:p w:rsidR="00CD1C2B" w:rsidRPr="005A3CF9" w:rsidRDefault="00CD1C2B">
            <w:pPr>
              <w:jc w:val="end"/>
              <w:rPr>
                <w:rFonts w:ascii="Arial" w:hAnsi="Arial" w:cs="Arial"/>
                <w:b/>
                <w:bCs/>
                <w:lang w:val="es-PE"/>
              </w:rPr>
            </w:pPr>
            <w:r w:rsidRPr="005A3CF9">
              <w:rPr>
                <w:rFonts w:ascii="Arial" w:hAnsi="Arial" w:cs="Arial"/>
                <w:b/>
                <w:bCs/>
                <w:lang w:val="es-PE"/>
              </w:rPr>
              <w:t> S/. 42880</w:t>
            </w:r>
          </w:p>
        </w:tc>
      </w:tr>
      <w:tr w:rsidR="00CE23BA"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200" w:firstLine="24pt"/>
              <w:jc w:val="start"/>
              <w:rPr>
                <w:rFonts w:ascii="Arial" w:hAnsi="Arial" w:cs="Arial"/>
                <w:b/>
                <w:bCs/>
                <w:lang w:val="es-PE"/>
              </w:rPr>
            </w:pPr>
            <w:r w:rsidRPr="005A3CF9">
              <w:rPr>
                <w:rFonts w:ascii="Arial" w:hAnsi="Arial" w:cs="Arial"/>
                <w:b/>
                <w:bCs/>
                <w:lang w:val="es-PE"/>
              </w:rPr>
              <w:t xml:space="preserve">Otros Gastos Internos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tcBorders>
              <w:top w:val="nil"/>
              <w:start w:val="single" w:sz="4" w:space="0" w:color="auto"/>
              <w:bottom w:val="single" w:sz="4" w:space="0" w:color="000000"/>
              <w:end w:val="single" w:sz="4" w:space="0" w:color="auto"/>
            </w:tcBorders>
            <w:shd w:val="clear" w:color="auto" w:fill="FFFFCC"/>
            <w:vAlign w:val="center"/>
          </w:tcPr>
          <w:p w:rsidR="00CD1C2B" w:rsidRPr="005A3CF9" w:rsidRDefault="00CD1C2B">
            <w:pPr>
              <w:jc w:val="end"/>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t>Gastos de Papel</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100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lastRenderedPageBreak/>
              <w:t>Gastos de Impresión</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120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t>Gastos de Electricidad</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800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100" w:firstLine="12pt"/>
              <w:jc w:val="start"/>
              <w:rPr>
                <w:rFonts w:ascii="Arial" w:hAnsi="Arial" w:cs="Arial"/>
                <w:b/>
                <w:bCs/>
                <w:lang w:val="es-PE"/>
              </w:rPr>
            </w:pPr>
            <w:r w:rsidRPr="005A3CF9">
              <w:rPr>
                <w:rFonts w:ascii="Arial" w:hAnsi="Arial" w:cs="Arial"/>
                <w:b/>
                <w:bCs/>
                <w:lang w:val="es-PE"/>
              </w:rPr>
              <w:t xml:space="preserve">Total Gastos Internos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1020</w:t>
            </w: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nil"/>
            </w:tcBorders>
            <w:shd w:val="clear" w:color="auto" w:fill="333399"/>
            <w:noWrap/>
            <w:vAlign w:val="bottom"/>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Gastos Externos </w:t>
            </w:r>
          </w:p>
        </w:tc>
        <w:tc>
          <w:tcPr>
            <w:tcW w:w="0pt" w:type="dxa"/>
            <w:tcBorders>
              <w:top w:val="nil"/>
              <w:start w:val="nil"/>
              <w:bottom w:val="single" w:sz="4" w:space="0" w:color="auto"/>
              <w:end w:val="nil"/>
            </w:tcBorders>
            <w:shd w:val="clear" w:color="auto" w:fill="333399"/>
            <w:noWrap/>
            <w:vAlign w:val="bottom"/>
            <w:hideMark/>
          </w:tcPr>
          <w:p w:rsidR="00CD1C2B" w:rsidRPr="005A3CF9" w:rsidRDefault="00CD1C2B">
            <w:pPr>
              <w:jc w:val="end"/>
              <w:rPr>
                <w:rFonts w:ascii="Arial" w:hAnsi="Arial" w:cs="Arial"/>
                <w:lang w:val="es-PE"/>
              </w:rPr>
            </w:pPr>
            <w:r w:rsidRPr="005A3CF9">
              <w:rPr>
                <w:rFonts w:ascii="Arial" w:hAnsi="Arial" w:cs="Arial"/>
                <w:lang w:val="es-PE"/>
              </w:rPr>
              <w:t> </w:t>
            </w:r>
          </w:p>
        </w:tc>
      </w:tr>
      <w:tr w:rsidR="00CE23BA"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firstLineChars="200" w:firstLine="24pt"/>
              <w:jc w:val="start"/>
              <w:rPr>
                <w:rFonts w:ascii="Arial" w:hAnsi="Arial" w:cs="Arial"/>
                <w:b/>
                <w:bCs/>
                <w:lang w:val="es-PE"/>
              </w:rPr>
            </w:pPr>
            <w:r w:rsidRPr="005A3CF9">
              <w:rPr>
                <w:rFonts w:ascii="Arial" w:hAnsi="Arial" w:cs="Arial"/>
                <w:b/>
                <w:bCs/>
                <w:lang w:val="es-PE"/>
              </w:rPr>
              <w:t xml:space="preserve">Costos de Consultoría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tcBorders>
              <w:top w:val="nil"/>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lang w:val="es-PE"/>
              </w:rPr>
            </w:pPr>
            <w:r w:rsidRPr="005A3CF9">
              <w:rPr>
                <w:rFonts w:ascii="Arial" w:hAnsi="Arial" w:cs="Arial"/>
                <w:lang w:val="es-PE"/>
              </w:rPr>
              <w:t> </w:t>
            </w: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400" w:firstLine="48pt"/>
              <w:jc w:val="start"/>
              <w:rPr>
                <w:rFonts w:ascii="Arial" w:hAnsi="Arial" w:cs="Arial"/>
                <w:lang w:val="es-PE"/>
              </w:rPr>
            </w:pPr>
            <w:r w:rsidRPr="005A3CF9">
              <w:rPr>
                <w:rFonts w:ascii="Arial" w:hAnsi="Arial" w:cs="Arial"/>
                <w:lang w:val="es-PE"/>
              </w:rPr>
              <w:t>Costo del Curso de Titulación</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1500</w:t>
            </w:r>
          </w:p>
        </w:tc>
        <w:tc>
          <w:tcPr>
            <w:tcW w:w="0pt" w:type="dxa"/>
            <w:vMerge/>
            <w:tcBorders>
              <w:top w:val="nil"/>
              <w:start w:val="single" w:sz="4" w:space="0" w:color="auto"/>
              <w:bottom w:val="single" w:sz="4" w:space="0" w:color="auto"/>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100" w:firstLine="12pt"/>
              <w:jc w:val="start"/>
              <w:rPr>
                <w:rFonts w:ascii="Arial" w:hAnsi="Arial" w:cs="Arial"/>
                <w:b/>
                <w:bCs/>
                <w:lang w:val="es-PE"/>
              </w:rPr>
            </w:pPr>
            <w:r w:rsidRPr="005A3CF9">
              <w:rPr>
                <w:rFonts w:ascii="Arial" w:hAnsi="Arial" w:cs="Arial"/>
                <w:b/>
                <w:bCs/>
                <w:lang w:val="es-PE"/>
              </w:rPr>
              <w:t xml:space="preserve">Total Gastos Externos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1500</w:t>
            </w:r>
          </w:p>
        </w:tc>
      </w:tr>
      <w:tr w:rsidR="00CD1C2B" w:rsidRPr="005A3CF9" w:rsidTr="00CD1C2B">
        <w:trPr>
          <w:trHeight w:val="255"/>
          <w:jc w:val="center"/>
        </w:trPr>
        <w:tc>
          <w:tcPr>
            <w:tcW w:w="0pt" w:type="dxa"/>
            <w:gridSpan w:val="4"/>
            <w:tcBorders>
              <w:top w:val="single" w:sz="4" w:space="0" w:color="auto"/>
              <w:start w:val="nil"/>
              <w:bottom w:val="nil"/>
              <w:end w:val="nil"/>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Total Presupuesto </w:t>
            </w:r>
          </w:p>
        </w:tc>
        <w:tc>
          <w:tcPr>
            <w:tcW w:w="0pt" w:type="dxa"/>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S/. 45400</w:t>
            </w:r>
          </w:p>
        </w:tc>
      </w:tr>
    </w:tbl>
    <w:p w:rsidR="00CD1C2B" w:rsidRPr="005A3CF9" w:rsidRDefault="00CD1C2B" w:rsidP="00CD1C2B">
      <w:pPr>
        <w:pStyle w:val="Textoindependiente"/>
        <w:rPr>
          <w:rFonts w:ascii="Arial" w:hAnsi="Arial" w:cs="Arial"/>
          <w:lang w:val="es-PE"/>
        </w:rPr>
      </w:pPr>
    </w:p>
    <w:p w:rsidR="00CD1C2B" w:rsidRPr="005A3CF9" w:rsidRDefault="00CD1C2B" w:rsidP="00CD1C2B">
      <w:pPr>
        <w:pStyle w:val="Ttulo1"/>
        <w:rPr>
          <w:lang w:val="es-PE"/>
        </w:rPr>
      </w:pPr>
      <w:bookmarkStart w:id="147" w:name="_Toc104255539"/>
      <w:bookmarkStart w:id="148" w:name="_Toc104255636"/>
      <w:bookmarkStart w:id="149" w:name="_Toc510012002"/>
      <w:bookmarkStart w:id="150" w:name="_Toc510012082"/>
      <w:bookmarkStart w:id="151" w:name="_Toc510012204"/>
      <w:bookmarkEnd w:id="147"/>
      <w:bookmarkEnd w:id="148"/>
      <w:r w:rsidRPr="005A3CF9">
        <w:rPr>
          <w:lang w:val="es-PE"/>
        </w:rPr>
        <w:t>SUPOSICIONES, RESTRICCIONES Y RIEGOS</w:t>
      </w:r>
      <w:bookmarkEnd w:id="149"/>
      <w:bookmarkEnd w:id="150"/>
      <w:bookmarkEnd w:id="151"/>
    </w:p>
    <w:p w:rsidR="00CD1C2B" w:rsidRPr="005A3CF9" w:rsidRDefault="00CD1C2B" w:rsidP="00CD1C2B">
      <w:pPr>
        <w:pStyle w:val="Ttulo2"/>
        <w:rPr>
          <w:rFonts w:ascii="Arial" w:hAnsi="Arial" w:cs="Arial"/>
          <w:lang w:val="es-PE"/>
        </w:rPr>
      </w:pPr>
      <w:bookmarkStart w:id="152" w:name="_Toc510012003"/>
      <w:bookmarkStart w:id="153" w:name="_Toc510012083"/>
      <w:bookmarkStart w:id="154" w:name="_Toc510012205"/>
      <w:r w:rsidRPr="005A3CF9">
        <w:rPr>
          <w:rFonts w:ascii="Arial" w:hAnsi="Arial" w:cs="Arial"/>
          <w:lang w:val="es-PE"/>
        </w:rPr>
        <w:t>suposiciones</w:t>
      </w:r>
      <w:bookmarkEnd w:id="152"/>
      <w:bookmarkEnd w:id="153"/>
      <w:bookmarkEnd w:id="154"/>
    </w:p>
    <w:p w:rsidR="00CD1C2B" w:rsidRPr="005A3CF9" w:rsidRDefault="00CD1C2B" w:rsidP="00CD1C2B">
      <w:pPr>
        <w:rPr>
          <w:rFonts w:ascii="Arial" w:hAnsi="Arial" w:cs="Arial"/>
          <w:szCs w:val="20"/>
          <w:lang w:val="es-PE"/>
        </w:rPr>
      </w:pPr>
      <w:r w:rsidRPr="005A3CF9">
        <w:rPr>
          <w:rFonts w:ascii="Arial" w:hAnsi="Arial" w:cs="Arial"/>
          <w:szCs w:val="20"/>
          <w:lang w:val="es-PE"/>
        </w:rPr>
        <w:t xml:space="preserve">Esta sección identifica las declaraciones que se consideran verdaderas y de las cuales se extrajo una conclusión para definir esta Project </w:t>
      </w:r>
      <w:proofErr w:type="spellStart"/>
      <w:r w:rsidRPr="005A3CF9">
        <w:rPr>
          <w:rFonts w:ascii="Arial" w:hAnsi="Arial" w:cs="Arial"/>
          <w:szCs w:val="20"/>
          <w:lang w:val="es-PE"/>
        </w:rPr>
        <w:t>Charter</w:t>
      </w:r>
      <w:proofErr w:type="spellEnd"/>
      <w:r w:rsidRPr="005A3CF9">
        <w:rPr>
          <w:rFonts w:ascii="Arial" w:hAnsi="Arial" w:cs="Arial"/>
          <w:szCs w:val="20"/>
          <w:lang w:val="es-PE"/>
        </w:rPr>
        <w:t>.</w:t>
      </w:r>
    </w:p>
    <w:p w:rsidR="00CD1C2B" w:rsidRPr="005A3CF9" w:rsidRDefault="00CD1C2B" w:rsidP="00CD1C2B">
      <w:pPr>
        <w:rPr>
          <w:rFonts w:ascii="Arial" w:hAnsi="Arial" w:cs="Arial"/>
          <w:lang w:val="es-PE"/>
        </w:rPr>
      </w:pPr>
    </w:p>
    <w:p w:rsidR="00CD1C2B" w:rsidRPr="005A3CF9" w:rsidRDefault="00CD1C2B" w:rsidP="00CD1C2B">
      <w:pPr>
        <w:pStyle w:val="InfoBlue"/>
        <w:numPr>
          <w:ilvl w:val="0"/>
          <w:numId w:val="29"/>
        </w:numPr>
        <w:tabs>
          <w:tab w:val="clear" w:pos="36pt"/>
          <w:tab w:val="num" w:pos="45pt"/>
        </w:tabs>
        <w:ind w:start="45pt"/>
        <w:rPr>
          <w:rFonts w:ascii="Arial" w:hAnsi="Arial" w:cs="Arial"/>
          <w:i w:val="0"/>
          <w:szCs w:val="24"/>
          <w:lang w:val="es-PE"/>
        </w:rPr>
      </w:pPr>
      <w:r w:rsidRPr="005A3CF9">
        <w:rPr>
          <w:rStyle w:val="a"/>
          <w:rFonts w:ascii="Arial" w:hAnsi="Arial" w:cs="Arial"/>
          <w:i w:val="0"/>
          <w:color w:val="000000"/>
          <w:szCs w:val="24"/>
          <w:bdr w:val="none" w:sz="0" w:space="0" w:color="auto" w:frame="1"/>
          <w:shd w:val="clear" w:color="auto" w:fill="FFFFFF"/>
          <w:lang w:val="es-PE"/>
        </w:rPr>
        <w:t xml:space="preserve">El proyecto se mantendrá dentro del grupo de proyectos con </w:t>
      </w:r>
      <w:r w:rsidRPr="005A3CF9">
        <w:rPr>
          <w:rStyle w:val="a"/>
          <w:rFonts w:ascii="Arial" w:hAnsi="Arial" w:cs="Arial"/>
          <w:i w:val="0"/>
          <w:color w:val="000000"/>
          <w:spacing w:val="-15"/>
          <w:szCs w:val="24"/>
          <w:bdr w:val="none" w:sz="0" w:space="0" w:color="auto" w:frame="1"/>
          <w:shd w:val="clear" w:color="auto" w:fill="FFFFFF"/>
          <w:lang w:val="es-PE"/>
        </w:rPr>
        <w:t>prioridad en su ejecución.</w:t>
      </w:r>
    </w:p>
    <w:p w:rsidR="00CD1C2B" w:rsidRPr="005A3CF9" w:rsidRDefault="00CD1C2B" w:rsidP="00CD1C2B">
      <w:pPr>
        <w:pStyle w:val="Textoindependiente"/>
        <w:numPr>
          <w:ilvl w:val="0"/>
          <w:numId w:val="29"/>
        </w:numPr>
        <w:tabs>
          <w:tab w:val="clear" w:pos="36pt"/>
          <w:tab w:val="num" w:pos="45pt"/>
        </w:tabs>
        <w:ind w:start="45pt"/>
        <w:rPr>
          <w:rStyle w:val="a"/>
          <w:color w:val="0000FF"/>
          <w:lang w:val="es-PE"/>
        </w:rPr>
      </w:pPr>
      <w:r w:rsidRPr="005A3CF9">
        <w:rPr>
          <w:rStyle w:val="a"/>
          <w:rFonts w:ascii="Arial" w:hAnsi="Arial" w:cs="Arial"/>
          <w:color w:val="000000"/>
          <w:bdr w:val="none" w:sz="0" w:space="0" w:color="auto" w:frame="1"/>
          <w:shd w:val="clear" w:color="auto" w:fill="FFFFFF"/>
          <w:lang w:val="es-PE"/>
        </w:rPr>
        <w:t>Las propuestas de mejora estarán orientadas a procesos en los cuales el ca</w:t>
      </w:r>
      <w:r w:rsidRPr="005A3CF9">
        <w:rPr>
          <w:rStyle w:val="l6"/>
          <w:rFonts w:ascii="Arial" w:hAnsi="Arial" w:cs="Arial"/>
          <w:color w:val="000000"/>
          <w:bdr w:val="none" w:sz="0" w:space="0" w:color="auto" w:frame="1"/>
          <w:shd w:val="clear" w:color="auto" w:fill="FFFFFF"/>
          <w:lang w:val="es-PE"/>
        </w:rPr>
        <w:t xml:space="preserve">mbio resulte estratégico para el aumento de </w:t>
      </w:r>
      <w:r w:rsidRPr="005A3CF9">
        <w:rPr>
          <w:rStyle w:val="a"/>
          <w:rFonts w:ascii="Arial" w:hAnsi="Arial" w:cs="Arial"/>
          <w:color w:val="000000"/>
          <w:spacing w:val="-15"/>
          <w:bdr w:val="none" w:sz="0" w:space="0" w:color="auto" w:frame="1"/>
          <w:shd w:val="clear" w:color="auto" w:fill="FFFFFF"/>
          <w:lang w:val="es-PE"/>
        </w:rPr>
        <w:t>la eficiencia organizacional como un todo.</w:t>
      </w:r>
    </w:p>
    <w:p w:rsidR="00CD1C2B" w:rsidRPr="005A3CF9" w:rsidRDefault="00CD1C2B" w:rsidP="00CD1C2B">
      <w:pPr>
        <w:pStyle w:val="Textoindependiente"/>
        <w:numPr>
          <w:ilvl w:val="0"/>
          <w:numId w:val="29"/>
        </w:numPr>
        <w:tabs>
          <w:tab w:val="clear" w:pos="36pt"/>
          <w:tab w:val="num" w:pos="45pt"/>
        </w:tabs>
        <w:ind w:start="45pt"/>
        <w:rPr>
          <w:rStyle w:val="a"/>
          <w:rFonts w:ascii="Arial" w:hAnsi="Arial" w:cs="Arial"/>
          <w:color w:val="000000"/>
          <w:bdr w:val="none" w:sz="0" w:space="0" w:color="auto" w:frame="1"/>
          <w:shd w:val="clear" w:color="auto" w:fill="FFFFFF"/>
          <w:lang w:val="es-PE"/>
        </w:rPr>
      </w:pPr>
      <w:r w:rsidRPr="005A3CF9">
        <w:rPr>
          <w:rStyle w:val="a"/>
          <w:rFonts w:ascii="Arial" w:hAnsi="Arial" w:cs="Arial"/>
          <w:color w:val="000000"/>
          <w:bdr w:val="none" w:sz="0" w:space="0" w:color="auto" w:frame="1"/>
          <w:shd w:val="clear" w:color="auto" w:fill="FFFFFF"/>
          <w:lang w:val="es-PE"/>
        </w:rPr>
        <w:t>La Dirección General de la empresa asignará al personal involucrado en el proyecto en los horarios que sean requeridos (tiempo parcial o total), brindándoles todas las facilidades del caso para su asistencia y/o traslado de un local a otro.</w:t>
      </w:r>
    </w:p>
    <w:p w:rsidR="00CD1C2B" w:rsidRPr="005A3CF9" w:rsidRDefault="00CD1C2B" w:rsidP="00CD1C2B">
      <w:pPr>
        <w:pStyle w:val="Textoindependiente"/>
        <w:numPr>
          <w:ilvl w:val="0"/>
          <w:numId w:val="29"/>
        </w:numPr>
        <w:tabs>
          <w:tab w:val="clear" w:pos="36pt"/>
          <w:tab w:val="num" w:pos="45pt"/>
        </w:tabs>
        <w:ind w:start="45pt"/>
        <w:rPr>
          <w:rStyle w:val="a"/>
          <w:rFonts w:ascii="Arial" w:hAnsi="Arial" w:cs="Arial"/>
          <w:lang w:val="es-PE"/>
        </w:rPr>
      </w:pPr>
      <w:bookmarkStart w:id="155" w:name="_Toc141159344"/>
      <w:bookmarkStart w:id="156" w:name="_Toc107027784"/>
      <w:bookmarkStart w:id="157" w:name="_Toc107027574"/>
      <w:bookmarkStart w:id="158" w:name="_Toc106079795"/>
      <w:bookmarkStart w:id="159" w:name="_Toc106079526"/>
      <w:bookmarkStart w:id="160" w:name="_Toc106079201"/>
      <w:bookmarkStart w:id="161" w:name="_Toc105907890"/>
      <w:r w:rsidRPr="005A3CF9">
        <w:rPr>
          <w:rStyle w:val="a"/>
          <w:rFonts w:ascii="Arial" w:hAnsi="Arial" w:cs="Arial"/>
          <w:lang w:val="es-PE"/>
        </w:rPr>
        <w:t xml:space="preserve">Los </w:t>
      </w:r>
      <w:proofErr w:type="spellStart"/>
      <w:r w:rsidRPr="005A3CF9">
        <w:rPr>
          <w:rStyle w:val="a"/>
          <w:rFonts w:ascii="Arial" w:hAnsi="Arial" w:cs="Arial"/>
          <w:lang w:val="es-PE"/>
        </w:rPr>
        <w:t>stakeholders</w:t>
      </w:r>
      <w:proofErr w:type="spellEnd"/>
      <w:r w:rsidRPr="005A3CF9">
        <w:rPr>
          <w:rStyle w:val="a"/>
          <w:rFonts w:ascii="Arial" w:hAnsi="Arial" w:cs="Arial"/>
          <w:lang w:val="es-PE"/>
        </w:rPr>
        <w:t xml:space="preserve"> de la empresa brindarán la información necesaria requerida a solicitud de los consultores con un plazo máximo de 48 horas.</w:t>
      </w:r>
    </w:p>
    <w:p w:rsidR="00CD1C2B" w:rsidRPr="005A3CF9" w:rsidRDefault="00CD1C2B" w:rsidP="00CD1C2B">
      <w:pPr>
        <w:pStyle w:val="Textoindependiente"/>
        <w:ind w:start="45pt"/>
        <w:rPr>
          <w:rStyle w:val="a"/>
          <w:rFonts w:ascii="Arial" w:hAnsi="Arial" w:cs="Arial"/>
          <w:lang w:val="es-PE"/>
        </w:rPr>
      </w:pPr>
    </w:p>
    <w:p w:rsidR="00CD1C2B" w:rsidRPr="005A3CF9" w:rsidRDefault="00CD1C2B" w:rsidP="00CD1C2B">
      <w:pPr>
        <w:pStyle w:val="Ttulo2"/>
        <w:rPr>
          <w:lang w:val="es-PE"/>
        </w:rPr>
      </w:pPr>
      <w:bookmarkStart w:id="162" w:name="_Toc510012004"/>
      <w:bookmarkStart w:id="163" w:name="_Toc510012084"/>
      <w:bookmarkStart w:id="164" w:name="_Toc510012206"/>
      <w:bookmarkEnd w:id="155"/>
      <w:bookmarkEnd w:id="156"/>
      <w:bookmarkEnd w:id="157"/>
      <w:bookmarkEnd w:id="158"/>
      <w:bookmarkEnd w:id="159"/>
      <w:bookmarkEnd w:id="160"/>
      <w:bookmarkEnd w:id="161"/>
      <w:r w:rsidRPr="005A3CF9">
        <w:rPr>
          <w:rFonts w:ascii="Arial" w:hAnsi="Arial" w:cs="Arial"/>
          <w:lang w:val="es-PE"/>
        </w:rPr>
        <w:t>restricciones</w:t>
      </w:r>
      <w:bookmarkEnd w:id="162"/>
      <w:bookmarkEnd w:id="163"/>
      <w:bookmarkEnd w:id="164"/>
    </w:p>
    <w:p w:rsidR="00CD1C2B" w:rsidRPr="005A3CF9" w:rsidRDefault="00CD1C2B" w:rsidP="00CD1C2B">
      <w:pPr>
        <w:rPr>
          <w:rFonts w:ascii="Arial" w:hAnsi="Arial" w:cs="Arial"/>
          <w:lang w:val="es-PE"/>
        </w:rPr>
      </w:pPr>
      <w:r w:rsidRPr="005A3CF9">
        <w:rPr>
          <w:rFonts w:ascii="Arial" w:hAnsi="Arial" w:cs="Arial"/>
          <w:lang w:val="es-PE"/>
        </w:rPr>
        <w:t>Esta sección identifica cualquier limitación que debe tenerse en cuenta antes del inicio del proyecto.</w:t>
      </w:r>
    </w:p>
    <w:p w:rsidR="00CD1C2B" w:rsidRPr="005A3CF9" w:rsidRDefault="00CD1C2B" w:rsidP="00CD1C2B">
      <w:pPr>
        <w:pStyle w:val="Textoindependiente"/>
        <w:numPr>
          <w:ilvl w:val="0"/>
          <w:numId w:val="30"/>
        </w:numPr>
        <w:tabs>
          <w:tab w:val="clear" w:pos="36pt"/>
          <w:tab w:val="num" w:pos="45pt"/>
        </w:tabs>
        <w:ind w:hanging="9pt"/>
        <w:rPr>
          <w:rFonts w:ascii="Arial" w:hAnsi="Arial" w:cs="Arial"/>
          <w:lang w:val="es-PE"/>
        </w:rPr>
      </w:pPr>
      <w:r w:rsidRPr="005A3CF9">
        <w:rPr>
          <w:rFonts w:ascii="Arial" w:hAnsi="Arial" w:cs="Arial"/>
          <w:lang w:val="es-PE"/>
        </w:rPr>
        <w:t>Solo se tendrá como presupuesto el costo estimado, siendo difícil incrementar posteriormente dicho presupuesto.</w:t>
      </w:r>
    </w:p>
    <w:p w:rsidR="00CD1C2B" w:rsidRPr="005A3CF9" w:rsidRDefault="00CD1C2B" w:rsidP="00CD1C2B">
      <w:pPr>
        <w:pStyle w:val="Textoindependiente"/>
        <w:numPr>
          <w:ilvl w:val="0"/>
          <w:numId w:val="30"/>
        </w:numPr>
        <w:tabs>
          <w:tab w:val="clear" w:pos="36pt"/>
          <w:tab w:val="num" w:pos="45pt"/>
        </w:tabs>
        <w:ind w:hanging="9pt"/>
        <w:rPr>
          <w:rFonts w:ascii="Arial" w:hAnsi="Arial" w:cs="Arial"/>
          <w:lang w:val="es-PE"/>
        </w:rPr>
      </w:pPr>
      <w:r w:rsidRPr="005A3CF9">
        <w:rPr>
          <w:rFonts w:ascii="Arial" w:hAnsi="Arial" w:cs="Arial"/>
          <w:lang w:val="es-PE"/>
        </w:rPr>
        <w:t>El Manual de Usuarios y el Manual de Procedimientos son documentos complementarios al Plan de Implementación de las Mejoras; por tanto, no reflejarán la situación actual, más bien la propuesta.</w:t>
      </w:r>
    </w:p>
    <w:p w:rsidR="009D7BC7" w:rsidRPr="005A3CF9" w:rsidRDefault="009D7BC7" w:rsidP="009D7BC7">
      <w:pPr>
        <w:pStyle w:val="Textoindependiente"/>
        <w:rPr>
          <w:rFonts w:ascii="Arial" w:hAnsi="Arial" w:cs="Arial"/>
          <w:lang w:val="es-PE"/>
        </w:rPr>
      </w:pPr>
    </w:p>
    <w:p w:rsidR="009D7BC7" w:rsidRPr="005A3CF9" w:rsidRDefault="009D7BC7" w:rsidP="009D7BC7">
      <w:pPr>
        <w:pStyle w:val="Textoindependiente"/>
        <w:rPr>
          <w:rFonts w:ascii="Arial" w:hAnsi="Arial" w:cs="Arial"/>
          <w:lang w:val="es-PE"/>
        </w:rPr>
      </w:pPr>
    </w:p>
    <w:p w:rsidR="00CD1C2B" w:rsidRPr="005A3CF9" w:rsidRDefault="005A3CF9" w:rsidP="00CD1C2B">
      <w:pPr>
        <w:pStyle w:val="Ttulo1"/>
        <w:rPr>
          <w:lang w:val="es-PE"/>
        </w:rPr>
      </w:pPr>
      <w:bookmarkStart w:id="165" w:name="_Toc104255552"/>
      <w:bookmarkStart w:id="166" w:name="_Toc104255649"/>
      <w:bookmarkEnd w:id="165"/>
      <w:bookmarkEnd w:id="166"/>
      <w:r w:rsidRPr="005A3CF9">
        <w:rPr>
          <w:lang w:val="es-PE"/>
        </w:rPr>
        <w:t>ORGNIZACION DEL PROYECTO</w:t>
      </w:r>
    </w:p>
    <w:p w:rsidR="00CD1C2B" w:rsidRPr="005A3CF9" w:rsidRDefault="00CD1C2B" w:rsidP="00CD1C2B">
      <w:pPr>
        <w:pStyle w:val="Ttulo2"/>
        <w:rPr>
          <w:rFonts w:ascii="Arial" w:hAnsi="Arial" w:cs="Arial"/>
          <w:lang w:val="es-PE"/>
        </w:rPr>
      </w:pPr>
      <w:bookmarkStart w:id="167" w:name="_Toc510012011"/>
      <w:bookmarkStart w:id="168" w:name="_Toc510012088"/>
      <w:bookmarkStart w:id="169" w:name="_Toc510012209"/>
      <w:r w:rsidRPr="005A3CF9">
        <w:rPr>
          <w:rFonts w:ascii="Arial" w:hAnsi="Arial" w:cs="Arial"/>
          <w:lang w:val="es-PE"/>
        </w:rPr>
        <w:t>ROLES Y RESPONSABILIDADES</w:t>
      </w:r>
      <w:bookmarkEnd w:id="167"/>
      <w:bookmarkEnd w:id="168"/>
      <w:bookmarkEnd w:id="169"/>
    </w:p>
    <w:p w:rsidR="00CD1C2B" w:rsidRPr="005A3CF9" w:rsidRDefault="00CD1C2B" w:rsidP="00CD1C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ind w:start="0pt"/>
        <w:jc w:val="start"/>
        <w:rPr>
          <w:rFonts w:ascii="Arial" w:hAnsi="Arial" w:cs="Arial"/>
          <w:color w:val="212121"/>
          <w:lang w:val="es-PE" w:eastAsia="es-PE"/>
        </w:rPr>
      </w:pPr>
      <w:r w:rsidRPr="005A3CF9">
        <w:rPr>
          <w:rFonts w:ascii="Arial" w:hAnsi="Arial" w:cs="Arial"/>
          <w:color w:val="212121"/>
          <w:lang w:val="es-PE" w:eastAsia="es-PE"/>
        </w:rPr>
        <w:t xml:space="preserve">         Esta sección describe los roles clave que respaldan el proyecto.</w:t>
      </w:r>
    </w:p>
    <w:p w:rsidR="00CD1C2B" w:rsidRPr="005A3CF9" w:rsidRDefault="00CD1C2B" w:rsidP="00CD1C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ind w:start="0pt"/>
        <w:jc w:val="start"/>
        <w:rPr>
          <w:rFonts w:ascii="Arial" w:hAnsi="Arial" w:cs="Arial"/>
          <w:color w:val="212121"/>
          <w:lang w:val="es-PE" w:eastAsia="es-PE"/>
        </w:rPr>
      </w:pPr>
    </w:p>
    <w:tbl>
      <w:tblPr>
        <w:tblW w:w="485.90pt" w:type="dxa"/>
        <w:tblInd w:w="0.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694"/>
        <w:gridCol w:w="1981"/>
        <w:gridCol w:w="5043"/>
      </w:tblGrid>
      <w:tr w:rsidR="00CD1C2B" w:rsidRPr="005A3CF9" w:rsidTr="00CD1C2B">
        <w:trPr>
          <w:tblHeader/>
        </w:trPr>
        <w:tc>
          <w:tcPr>
            <w:tcW w:w="134.70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lang w:val="es-PE"/>
              </w:rPr>
            </w:pPr>
            <w:r w:rsidRPr="005A3CF9">
              <w:rPr>
                <w:rFonts w:ascii="Arial" w:hAnsi="Arial" w:cs="Arial"/>
                <w:b/>
                <w:lang w:val="es-PE"/>
              </w:rPr>
              <w:t>Nombre</w:t>
            </w:r>
          </w:p>
        </w:tc>
        <w:tc>
          <w:tcPr>
            <w:tcW w:w="99.05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b/>
                <w:lang w:val="es-PE"/>
              </w:rPr>
            </w:pPr>
            <w:r w:rsidRPr="005A3CF9">
              <w:rPr>
                <w:rFonts w:ascii="Arial" w:hAnsi="Arial" w:cs="Arial"/>
                <w:b/>
                <w:lang w:val="es-PE"/>
              </w:rPr>
              <w:t>Role</w:t>
            </w:r>
          </w:p>
        </w:tc>
        <w:tc>
          <w:tcPr>
            <w:tcW w:w="252.15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lang w:val="es-PE"/>
              </w:rPr>
            </w:pPr>
            <w:r w:rsidRPr="005A3CF9">
              <w:rPr>
                <w:rFonts w:ascii="Arial" w:hAnsi="Arial" w:cs="Arial"/>
                <w:b/>
                <w:lang w:val="es-PE"/>
              </w:rPr>
              <w:t>Responsabilidades</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Fernando Supo Palomino</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Project Sponsor</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Persona responsable de actuar como el campeón del proyecto y proporcionar dirección y apoyo al equipo. En el contexto de este documento, esta persona aprueba la solicitud de financiamiento, aprueba el alcance del proyecto representado en este documento y establece la prioridad del proyecto en relación con otros proyectos en su área de responsabilidad.</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Walter Cabrera Rosales</w:t>
            </w:r>
          </w:p>
          <w:p w:rsidR="00CD1C2B" w:rsidRPr="005A3CF9" w:rsidRDefault="00CD1C2B">
            <w:pPr>
              <w:pStyle w:val="Textoindependiente3"/>
              <w:rPr>
                <w:rFonts w:ascii="Arial" w:hAnsi="Arial" w:cs="Arial"/>
                <w:sz w:val="18"/>
                <w:szCs w:val="18"/>
                <w:lang w:val="es-PE"/>
              </w:rPr>
            </w:pP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sz w:val="18"/>
                <w:szCs w:val="18"/>
                <w:lang w:val="es-PE"/>
              </w:rPr>
              <w:t>Gerente del Proyecto</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 xml:space="preserve">Persona que realiza la gestión diaria del proyecto y tiene </w:t>
            </w:r>
            <w:r w:rsidR="005A3CF9" w:rsidRPr="005A3CF9">
              <w:rPr>
                <w:rFonts w:ascii="Arial" w:hAnsi="Arial" w:cs="Arial"/>
                <w:sz w:val="18"/>
                <w:szCs w:val="18"/>
                <w:lang w:val="es-PE"/>
              </w:rPr>
              <w:t>responsabilidad específica por la gestión del proyecto dentro de las limitaciones aprobadas de alcance, calidad, tiempo y costo, con los requisitos, entregas y satisfacción del cliente especificada</w:t>
            </w:r>
            <w:r w:rsidRPr="005A3CF9">
              <w:rPr>
                <w:rFonts w:ascii="Arial" w:hAnsi="Arial" w:cs="Arial"/>
                <w:sz w:val="18"/>
                <w:szCs w:val="18"/>
                <w:lang w:val="es-PE"/>
              </w:rPr>
              <w:t>.</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Kevin Alonso Avalos Ocaña</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Desarrollo</w:t>
            </w:r>
            <w:r w:rsidRPr="005A3CF9">
              <w:rPr>
                <w:rFonts w:ascii="Arial" w:hAnsi="Arial" w:cs="Arial"/>
                <w:bCs/>
                <w:iCs/>
                <w:sz w:val="18"/>
                <w:szCs w:val="18"/>
                <w:lang w:val="es-PE"/>
              </w:rPr>
              <w:tab/>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2.20pt"/>
              <w:rPr>
                <w:rFonts w:ascii="Arial" w:hAnsi="Arial" w:cs="Arial"/>
                <w:bCs/>
                <w:iCs/>
                <w:sz w:val="18"/>
                <w:szCs w:val="18"/>
                <w:lang w:val="es-PE"/>
              </w:rPr>
            </w:pPr>
            <w:r w:rsidRPr="005A3CF9">
              <w:rPr>
                <w:rFonts w:ascii="Arial" w:hAnsi="Arial" w:cs="Arial"/>
                <w:bCs/>
                <w:iCs/>
                <w:sz w:val="18"/>
                <w:szCs w:val="18"/>
                <w:lang w:val="es-PE"/>
              </w:rPr>
              <w:t>Dirigir y guiar al equipo en la definición, diseño, desarrollo y pruebas del producto. Guiar al equipo en la producción de una estrategia de desarrollo. Liderar el equipo para producir un estimado preliminar en tamaño y tiempo de los productos a elaborar. Liderar el equipo para producir un diseño de alto nivel.</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 xml:space="preserve">Ricardo </w:t>
            </w:r>
            <w:proofErr w:type="spellStart"/>
            <w:r w:rsidRPr="005A3CF9">
              <w:rPr>
                <w:rFonts w:ascii="Arial" w:hAnsi="Arial" w:cs="Arial"/>
                <w:sz w:val="18"/>
                <w:szCs w:val="18"/>
                <w:lang w:val="es-PE"/>
              </w:rPr>
              <w:t>Nilton</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Condor</w:t>
            </w:r>
            <w:proofErr w:type="spellEnd"/>
            <w:r w:rsidRPr="005A3CF9">
              <w:rPr>
                <w:rFonts w:ascii="Arial" w:hAnsi="Arial" w:cs="Arial"/>
                <w:sz w:val="18"/>
                <w:szCs w:val="18"/>
                <w:lang w:val="es-PE"/>
              </w:rPr>
              <w:t xml:space="preserve"> Aranda</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Planeación</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0pt"/>
              <w:rPr>
                <w:rFonts w:ascii="Arial" w:hAnsi="Arial" w:cs="Arial"/>
                <w:bCs/>
                <w:iCs/>
                <w:sz w:val="18"/>
                <w:szCs w:val="18"/>
                <w:lang w:val="es-PE"/>
              </w:rPr>
            </w:pPr>
            <w:r w:rsidRPr="005A3CF9">
              <w:rPr>
                <w:rFonts w:ascii="Arial" w:hAnsi="Arial" w:cs="Arial"/>
                <w:bCs/>
                <w:iCs/>
                <w:sz w:val="18"/>
                <w:szCs w:val="18"/>
                <w:lang w:val="es-PE"/>
              </w:rPr>
              <w:t>Guiar a los miembros del equipo en la planeación y seguimiento de su trabajo.</w:t>
            </w:r>
          </w:p>
          <w:p w:rsidR="00CD1C2B" w:rsidRPr="005A3CF9" w:rsidRDefault="00CD1C2B">
            <w:pPr>
              <w:spacing w:line="13.80pt" w:lineRule="auto"/>
              <w:ind w:start="0pt"/>
              <w:rPr>
                <w:rFonts w:ascii="Arial" w:hAnsi="Arial" w:cs="Arial"/>
                <w:sz w:val="18"/>
                <w:szCs w:val="18"/>
                <w:lang w:val="es-PE"/>
              </w:rPr>
            </w:pPr>
            <w:r w:rsidRPr="005A3CF9">
              <w:rPr>
                <w:rFonts w:ascii="Arial" w:hAnsi="Arial" w:cs="Arial"/>
                <w:bCs/>
                <w:iCs/>
                <w:sz w:val="18"/>
                <w:szCs w:val="18"/>
                <w:lang w:val="es-PE"/>
              </w:rPr>
              <w:t>Liderar el equipo para producir un plan de desarrollo. Liderar el equipo en la producción de una agenda para cada ciclo del desarrollo. Propender por planear una asignación de tareas balanceadas. Realizar el seguimiento al plan establecido.</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 xml:space="preserve">Paul </w:t>
            </w:r>
            <w:proofErr w:type="spellStart"/>
            <w:r w:rsidRPr="005A3CF9">
              <w:rPr>
                <w:rFonts w:ascii="Arial" w:hAnsi="Arial" w:cs="Arial"/>
                <w:sz w:val="18"/>
                <w:szCs w:val="18"/>
                <w:lang w:val="es-PE"/>
              </w:rPr>
              <w:t>Gianmarco</w:t>
            </w:r>
            <w:proofErr w:type="spellEnd"/>
            <w:r w:rsidRPr="005A3CF9">
              <w:rPr>
                <w:rFonts w:ascii="Arial" w:hAnsi="Arial" w:cs="Arial"/>
                <w:sz w:val="18"/>
                <w:szCs w:val="18"/>
                <w:lang w:val="es-PE"/>
              </w:rPr>
              <w:t xml:space="preserve"> Rivera </w:t>
            </w:r>
            <w:proofErr w:type="spellStart"/>
            <w:r w:rsidRPr="005A3CF9">
              <w:rPr>
                <w:rFonts w:ascii="Arial" w:hAnsi="Arial" w:cs="Arial"/>
                <w:sz w:val="18"/>
                <w:szCs w:val="18"/>
                <w:lang w:val="es-PE"/>
              </w:rPr>
              <w:t>Leon</w:t>
            </w:r>
            <w:proofErr w:type="spellEnd"/>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Soporte</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0pt"/>
              <w:rPr>
                <w:rFonts w:ascii="Arial" w:hAnsi="Arial" w:cs="Arial"/>
                <w:sz w:val="18"/>
                <w:szCs w:val="18"/>
                <w:lang w:val="es-PE"/>
              </w:rPr>
            </w:pPr>
            <w:r w:rsidRPr="005A3CF9">
              <w:rPr>
                <w:rFonts w:ascii="Arial" w:hAnsi="Arial" w:cs="Arial"/>
                <w:bCs/>
                <w:iCs/>
                <w:sz w:val="18"/>
                <w:szCs w:val="18"/>
                <w:lang w:val="es-PE"/>
              </w:rPr>
              <w:t>Establecer, conseguir y administrar las herramientas tecnológicas y administrativas necesarias para cumplir las tareas establecidas. Determinar las herramientas necesarias y conseguirlas para facilitarlas al equipo. Revisar los cambios generados al producto, evaluar su impacto y beneficio y recomendarle al equipo cuales hacer y cuáles no. Documentar el proceso de configuración de los ambientes de desarrollo y producción.</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tcPr>
          <w:p w:rsidR="00CD1C2B" w:rsidRPr="005A3CF9" w:rsidRDefault="00CD1C2B">
            <w:pPr>
              <w:pStyle w:val="Textoindependiente"/>
              <w:ind w:start="0pt"/>
              <w:jc w:val="start"/>
              <w:rPr>
                <w:rFonts w:ascii="Arial" w:hAnsi="Arial" w:cs="Arial"/>
                <w:sz w:val="18"/>
                <w:szCs w:val="18"/>
                <w:lang w:val="es-PE"/>
              </w:rPr>
            </w:pPr>
            <w:proofErr w:type="spellStart"/>
            <w:r w:rsidRPr="005A3CF9">
              <w:rPr>
                <w:rFonts w:ascii="Arial" w:hAnsi="Arial" w:cs="Arial"/>
                <w:sz w:val="18"/>
                <w:szCs w:val="18"/>
                <w:lang w:val="es-PE"/>
              </w:rPr>
              <w:t>Geraldiny</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Jhoselyn</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Vilchez</w:t>
            </w:r>
            <w:proofErr w:type="spellEnd"/>
            <w:r w:rsidRPr="005A3CF9">
              <w:rPr>
                <w:rFonts w:ascii="Arial" w:hAnsi="Arial" w:cs="Arial"/>
                <w:sz w:val="18"/>
                <w:szCs w:val="18"/>
                <w:lang w:val="es-PE"/>
              </w:rPr>
              <w:t xml:space="preserve"> Navarro</w:t>
            </w:r>
          </w:p>
          <w:p w:rsidR="00CD1C2B" w:rsidRPr="005A3CF9" w:rsidRDefault="00CD1C2B">
            <w:pPr>
              <w:pStyle w:val="Textoindependiente3"/>
              <w:rPr>
                <w:rFonts w:ascii="Arial" w:hAnsi="Arial" w:cs="Arial"/>
                <w:sz w:val="18"/>
                <w:szCs w:val="18"/>
                <w:lang w:val="es-PE"/>
              </w:rPr>
            </w:pP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sz w:val="18"/>
                <w:szCs w:val="18"/>
                <w:lang w:val="es-PE"/>
              </w:rPr>
              <w:t>Analista de Sistema</w:t>
            </w:r>
          </w:p>
        </w:tc>
        <w:tc>
          <w:tcPr>
            <w:tcW w:w="252.15pt" w:type="dxa"/>
            <w:tcBorders>
              <w:top w:val="single" w:sz="4" w:space="0" w:color="auto"/>
              <w:start w:val="single" w:sz="4" w:space="0" w:color="auto"/>
              <w:bottom w:val="single" w:sz="4" w:space="0" w:color="auto"/>
              <w:end w:val="single" w:sz="4" w:space="0" w:color="auto"/>
            </w:tcBorders>
          </w:tcPr>
          <w:p w:rsidR="00CD1C2B" w:rsidRPr="005A3CF9" w:rsidRDefault="00CD1C2B">
            <w:pPr>
              <w:spacing w:line="13.80pt" w:lineRule="auto"/>
              <w:ind w:start="0pt"/>
              <w:rPr>
                <w:rFonts w:ascii="Arial" w:hAnsi="Arial" w:cs="Arial"/>
                <w:bCs/>
                <w:iCs/>
                <w:sz w:val="18"/>
                <w:szCs w:val="18"/>
                <w:lang w:val="es-PE"/>
              </w:rPr>
            </w:pPr>
            <w:r w:rsidRPr="005A3CF9">
              <w:rPr>
                <w:rFonts w:ascii="Arial" w:hAnsi="Arial" w:cs="Arial"/>
                <w:bCs/>
                <w:iCs/>
                <w:sz w:val="18"/>
                <w:szCs w:val="18"/>
                <w:lang w:val="es-PE"/>
              </w:rPr>
              <w:t>Responsable de transmitir las nuevas necesidades identificadas para el proyecto. Apoyar en la preparación de objetivos y alcances. Proporcionar especificaciones funcionales. Proporcionar la lista de actividades funcionales y plazos estimados.</w:t>
            </w:r>
          </w:p>
          <w:p w:rsidR="00CD1C2B" w:rsidRPr="005A3CF9" w:rsidRDefault="00CD1C2B">
            <w:pPr>
              <w:pStyle w:val="Textoindependiente3"/>
              <w:rPr>
                <w:rFonts w:ascii="Arial" w:hAnsi="Arial" w:cs="Arial"/>
                <w:sz w:val="18"/>
                <w:szCs w:val="18"/>
                <w:lang w:val="es-PE"/>
              </w:rPr>
            </w:pPr>
          </w:p>
        </w:tc>
      </w:tr>
    </w:tbl>
    <w:p w:rsidR="00CD1C2B" w:rsidRDefault="00CD1C2B" w:rsidP="005A3CF9">
      <w:pPr>
        <w:ind w:start="0pt"/>
        <w:rPr>
          <w:lang w:val="es-PE"/>
        </w:rPr>
      </w:pPr>
      <w:bookmarkStart w:id="170" w:name="_Toc141159348"/>
      <w:bookmarkStart w:id="171" w:name="_Toc107027787"/>
      <w:bookmarkStart w:id="172" w:name="_Toc107027577"/>
      <w:bookmarkStart w:id="173" w:name="_Toc106079799"/>
      <w:bookmarkStart w:id="174" w:name="_Toc106079530"/>
      <w:bookmarkStart w:id="175" w:name="_Toc106079205"/>
      <w:bookmarkStart w:id="176" w:name="_Toc105907894"/>
      <w:bookmarkStart w:id="177" w:name="_Toc58053624"/>
      <w:bookmarkStart w:id="178" w:name="_Toc55355484"/>
    </w:p>
    <w:p w:rsidR="005A3CF9" w:rsidRDefault="005A3CF9" w:rsidP="005A3CF9">
      <w:pPr>
        <w:ind w:start="0pt"/>
        <w:rPr>
          <w:lang w:val="es-PE"/>
        </w:rPr>
      </w:pPr>
    </w:p>
    <w:p w:rsidR="005A3CF9" w:rsidRPr="005A3CF9" w:rsidRDefault="005A3CF9" w:rsidP="005A3CF9">
      <w:pPr>
        <w:ind w:start="0pt"/>
        <w:rPr>
          <w:lang w:val="es-PE"/>
        </w:rPr>
      </w:pPr>
    </w:p>
    <w:p w:rsidR="00CD1C2B" w:rsidRPr="005A3CF9" w:rsidRDefault="00CD1C2B" w:rsidP="00CD1C2B">
      <w:pPr>
        <w:pStyle w:val="Ttulo2"/>
        <w:rPr>
          <w:rFonts w:ascii="Arial" w:hAnsi="Arial" w:cs="Arial"/>
          <w:lang w:val="es-PE"/>
        </w:rPr>
      </w:pPr>
      <w:bookmarkStart w:id="179" w:name="_Toc510012012"/>
      <w:bookmarkStart w:id="180" w:name="_Toc510012089"/>
      <w:bookmarkStart w:id="181" w:name="_Toc510012210"/>
      <w:r w:rsidRPr="005A3CF9">
        <w:rPr>
          <w:rFonts w:ascii="Arial" w:hAnsi="Arial" w:cs="Arial"/>
          <w:lang w:val="es-PE"/>
        </w:rPr>
        <w:lastRenderedPageBreak/>
        <w:t>Stakeholders (Internal and External)</w:t>
      </w:r>
      <w:bookmarkEnd w:id="170"/>
      <w:bookmarkEnd w:id="171"/>
      <w:bookmarkEnd w:id="172"/>
      <w:bookmarkEnd w:id="173"/>
      <w:bookmarkEnd w:id="174"/>
      <w:bookmarkEnd w:id="175"/>
      <w:bookmarkEnd w:id="176"/>
      <w:bookmarkEnd w:id="177"/>
      <w:bookmarkEnd w:id="178"/>
      <w:bookmarkEnd w:id="179"/>
      <w:bookmarkEnd w:id="180"/>
      <w:bookmarkEnd w:id="181"/>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eastAsia="es-PE"/>
        </w:rPr>
      </w:pPr>
      <w:bookmarkStart w:id="182" w:name="_Toc100638971"/>
      <w:bookmarkStart w:id="183" w:name="_Toc100639889"/>
      <w:bookmarkStart w:id="184" w:name="_Toc100640029"/>
      <w:bookmarkStart w:id="185" w:name="_Toc100640113"/>
      <w:bookmarkStart w:id="186" w:name="_Toc95023611"/>
      <w:bookmarkStart w:id="187" w:name="_Toc95033007"/>
      <w:bookmarkStart w:id="188" w:name="_Toc95033138"/>
      <w:bookmarkStart w:id="189" w:name="_Toc94000113"/>
      <w:bookmarkStart w:id="190" w:name="_Toc94000451"/>
      <w:bookmarkStart w:id="191" w:name="_Toc94000536"/>
      <w:bookmarkStart w:id="192" w:name="_Toc94000784"/>
      <w:bookmarkStart w:id="193" w:name="_Toc94000896"/>
      <w:bookmarkStart w:id="194" w:name="_Toc94000116"/>
      <w:bookmarkStart w:id="195" w:name="_Toc94000454"/>
      <w:bookmarkStart w:id="196" w:name="_Toc94000539"/>
      <w:bookmarkStart w:id="197" w:name="_Toc94000787"/>
      <w:bookmarkStart w:id="198" w:name="_Toc94000899"/>
      <w:bookmarkStart w:id="199" w:name="_Toc94002206"/>
      <w:bookmarkStart w:id="200" w:name="_Toc94002296"/>
      <w:bookmarkStart w:id="201" w:name="_Toc94002417"/>
      <w:bookmarkStart w:id="202" w:name="_Toc94065455"/>
      <w:bookmarkStart w:id="203" w:name="_Toc94683331"/>
      <w:bookmarkStart w:id="204" w:name="_Toc95023613"/>
      <w:bookmarkStart w:id="205" w:name="_Toc95033009"/>
      <w:bookmarkStart w:id="206" w:name="_Toc95033140"/>
      <w:bookmarkStart w:id="207" w:name="_Toc95023621"/>
      <w:bookmarkStart w:id="208" w:name="_Toc95033014"/>
      <w:bookmarkStart w:id="209" w:name="_Toc95033145"/>
      <w:bookmarkStart w:id="210" w:name="_Toc95023622"/>
      <w:bookmarkStart w:id="211" w:name="_Toc95033015"/>
      <w:bookmarkStart w:id="212" w:name="_Toc95033146"/>
      <w:bookmarkStart w:id="213" w:name="_Toc94683343"/>
      <w:bookmarkStart w:id="214" w:name="_Toc94683346"/>
      <w:bookmarkStart w:id="215" w:name="_Toc94683347"/>
      <w:bookmarkStart w:id="216" w:name="_Toc94683348"/>
      <w:bookmarkStart w:id="217" w:name="_Toc94683349"/>
      <w:bookmarkStart w:id="218" w:name="_Toc94683356"/>
      <w:bookmarkStart w:id="219" w:name="_Toc94683360"/>
      <w:bookmarkStart w:id="220" w:name="_Toc94683362"/>
      <w:bookmarkStart w:id="221" w:name="_Toc94683363"/>
      <w:bookmarkStart w:id="222" w:name="_Toc94683370"/>
      <w:bookmarkStart w:id="223" w:name="_Toc94002308"/>
      <w:bookmarkStart w:id="224" w:name="_Toc94002429"/>
      <w:bookmarkStart w:id="225" w:name="_Toc94065467"/>
      <w:bookmarkStart w:id="226" w:name="_Toc95023631"/>
      <w:bookmarkStart w:id="227" w:name="_Toc95033024"/>
      <w:bookmarkStart w:id="228" w:name="_Toc95033155"/>
      <w:bookmarkStart w:id="229" w:name="_Toc95023638"/>
      <w:bookmarkStart w:id="230" w:name="_Toc95033031"/>
      <w:bookmarkStart w:id="231" w:name="_Toc95033162"/>
      <w:bookmarkStart w:id="232" w:name="_Toc95023644"/>
      <w:bookmarkStart w:id="233" w:name="_Toc95033037"/>
      <w:bookmarkStart w:id="234" w:name="_Toc95033168"/>
      <w:bookmarkStart w:id="235" w:name="_Toc95023677"/>
      <w:bookmarkStart w:id="236" w:name="_Toc95033070"/>
      <w:bookmarkStart w:id="237" w:name="_Toc95033201"/>
      <w:bookmarkStart w:id="238" w:name="_Toc105907898"/>
      <w:bookmarkStart w:id="239" w:name="_Toc106079208"/>
      <w:bookmarkStart w:id="240" w:name="_Toc106079802"/>
      <w:bookmarkStart w:id="241" w:name="_Toc107027579"/>
      <w:bookmarkStart w:id="242" w:name="_Toc107027789"/>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5A3CF9">
        <w:rPr>
          <w:rFonts w:ascii="Arial" w:hAnsi="Arial" w:cs="Arial"/>
          <w:lang w:val="es-PE"/>
        </w:rPr>
        <w:t>Project Sponsor, encargada de dar el visto bueno al diseño. Además, se espera una realización del proyecto ejemplar en cuanto a supervisión de costes y cumplimiento de plazos ya que este proyecto es un modelo para nuestros empleados.</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Fonts w:ascii="Arial" w:hAnsi="Arial" w:cs="Arial"/>
          <w:lang w:val="es-PE"/>
        </w:rPr>
        <w:t>Gerente General, deberá conocer las medidas necesarias para llevar a cabo la obra.</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Gerentes funcionales</w:t>
      </w:r>
      <w:r w:rsidRPr="005A3CF9">
        <w:rPr>
          <w:rFonts w:ascii="Arial" w:hAnsi="Arial" w:cs="Arial"/>
          <w:shd w:val="clear" w:color="auto" w:fill="FFFFFF"/>
          <w:lang w:val="es-PE"/>
        </w:rPr>
        <w:t>: gestores del área administrativa o funcional, como recursos humanos, finanzas, contabilidad, entre otros. Provee experiencia y conocimiento o servicios.</w:t>
      </w:r>
      <w:r w:rsidRPr="005A3CF9">
        <w:rPr>
          <w:rFonts w:ascii="Arial" w:hAnsi="Arial" w:cs="Arial"/>
          <w:lang w:val="es-PE"/>
        </w:rPr>
        <w:t xml:space="preserve"> </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Directores del programa</w:t>
      </w:r>
      <w:r w:rsidRPr="005A3CF9">
        <w:rPr>
          <w:rFonts w:ascii="Arial" w:hAnsi="Arial" w:cs="Arial"/>
          <w:shd w:val="clear" w:color="auto" w:fill="FFFFFF"/>
          <w:lang w:val="es-PE"/>
        </w:rPr>
        <w:t>: responsables de la gestión coordinada de proyectos relacionados.</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Equipo del proyecto</w:t>
      </w:r>
      <w:r w:rsidRPr="005A3CF9">
        <w:rPr>
          <w:rFonts w:ascii="Arial" w:hAnsi="Arial" w:cs="Arial"/>
          <w:shd w:val="clear" w:color="auto" w:fill="FFFFFF"/>
          <w:lang w:val="es-PE"/>
        </w:rPr>
        <w:t>: conformado por el director, equipo de dirección, y equipo de trabajo.</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Fonts w:ascii="Arial" w:hAnsi="Arial" w:cs="Arial"/>
          <w:lang w:val="es-PE"/>
        </w:rPr>
        <w:t>Autoridades, será necesario coordinar todos los permisos requeridos.</w:t>
      </w:r>
    </w:p>
    <w:p w:rsidR="005A3CF9" w:rsidRDefault="00CD1C2B" w:rsidP="00CD1C2B">
      <w:pPr>
        <w:pStyle w:val="Ttulo1"/>
        <w:numPr>
          <w:ilvl w:val="0"/>
          <w:numId w:val="0"/>
        </w:numPr>
        <w:ind w:start="21.60pt"/>
        <w:rPr>
          <w:lang w:val="es-PE"/>
        </w:rPr>
      </w:pPr>
      <w:r w:rsidRPr="005A3CF9">
        <w:rPr>
          <w:lang w:val="es-PE"/>
        </w:rPr>
        <w:br w:type="page"/>
      </w:r>
      <w:bookmarkStart w:id="243" w:name="_Toc141159349"/>
      <w:bookmarkStart w:id="244" w:name="_Toc510012013"/>
      <w:bookmarkStart w:id="245" w:name="_Toc510012090"/>
      <w:bookmarkStart w:id="246" w:name="_Toc510012211"/>
    </w:p>
    <w:p w:rsidR="005A3CF9" w:rsidRDefault="005A3CF9" w:rsidP="005A3CF9">
      <w:pPr>
        <w:rPr>
          <w:lang w:val="es-PE"/>
        </w:rPr>
      </w:pPr>
    </w:p>
    <w:p w:rsidR="00CD1C2B" w:rsidRPr="005A3CF9" w:rsidRDefault="00CD1C2B" w:rsidP="00CD1C2B">
      <w:pPr>
        <w:pStyle w:val="Ttulo1"/>
        <w:numPr>
          <w:ilvl w:val="0"/>
          <w:numId w:val="0"/>
        </w:numPr>
        <w:ind w:start="21.60pt"/>
        <w:rPr>
          <w:lang w:val="es-PE"/>
        </w:rPr>
      </w:pPr>
      <w:r w:rsidRPr="005A3CF9">
        <w:rPr>
          <w:lang w:val="es-PE"/>
        </w:rPr>
        <w:t>aprobacion del project Charter</w:t>
      </w:r>
      <w:bookmarkEnd w:id="238"/>
      <w:bookmarkEnd w:id="239"/>
      <w:bookmarkEnd w:id="240"/>
      <w:bookmarkEnd w:id="241"/>
      <w:bookmarkEnd w:id="242"/>
      <w:bookmarkEnd w:id="243"/>
      <w:bookmarkEnd w:id="244"/>
      <w:bookmarkEnd w:id="245"/>
      <w:bookmarkEnd w:id="246"/>
    </w:p>
    <w:p w:rsidR="00CD1C2B" w:rsidRPr="005A3CF9" w:rsidRDefault="00CD1C2B" w:rsidP="00CD1C2B">
      <w:pPr>
        <w:pStyle w:val="InfoBlue"/>
        <w:rPr>
          <w:rFonts w:ascii="Arial" w:hAnsi="Arial" w:cs="Arial"/>
          <w:lang w:val="es-PE"/>
        </w:rPr>
      </w:pPr>
      <w:r w:rsidRPr="005A3CF9">
        <w:rPr>
          <w:rFonts w:ascii="Arial" w:hAnsi="Arial" w:cs="Arial"/>
          <w:i w:val="0"/>
          <w:color w:val="auto"/>
          <w:szCs w:val="24"/>
          <w:lang w:val="es-PE"/>
        </w:rPr>
        <w:t xml:space="preserve">Los que firman esta aprobación del Project </w:t>
      </w:r>
      <w:proofErr w:type="spellStart"/>
      <w:r w:rsidRPr="005A3CF9">
        <w:rPr>
          <w:rFonts w:ascii="Arial" w:hAnsi="Arial" w:cs="Arial"/>
          <w:i w:val="0"/>
          <w:color w:val="auto"/>
          <w:szCs w:val="24"/>
          <w:lang w:val="es-PE"/>
        </w:rPr>
        <w:t>Charter</w:t>
      </w:r>
      <w:proofErr w:type="spellEnd"/>
      <w:r w:rsidRPr="005A3CF9">
        <w:rPr>
          <w:rFonts w:ascii="Arial" w:hAnsi="Arial" w:cs="Arial"/>
          <w:i w:val="0"/>
          <w:color w:val="auto"/>
          <w:szCs w:val="24"/>
          <w:lang w:val="es-PE"/>
        </w:rPr>
        <w:t xml:space="preserve"> reconocen que han revisado el estatuto del proyecto y autorizan y financian el proyecto &lt;Nombre del proyecto&gt;. Los cambios a este estatuto de proyecto serán coordinados con los que firmaron la aprobación de esta carta de proyecto o sus representantes designados. </w:t>
      </w:r>
    </w:p>
    <w:p w:rsidR="00CD1C2B" w:rsidRPr="005A3CF9" w:rsidRDefault="00CD1C2B" w:rsidP="00CD1C2B">
      <w:pPr>
        <w:tabs>
          <w:tab w:val="start" w:leader="underscore" w:pos="288pt"/>
          <w:tab w:val="start" w:leader="underscore" w:pos="450pt"/>
        </w:tabs>
        <w:spacing w:before="1pt" w:after="1pt"/>
        <w:rPr>
          <w:rFonts w:ascii="Arial" w:hAnsi="Arial" w:cs="Arial"/>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bookmarkStart w:id="247" w:name="_Toc104351814"/>
            <w:bookmarkStart w:id="248" w:name="_Toc104351813"/>
            <w:bookmarkStart w:id="249" w:name="_Toc104351812"/>
            <w:bookmarkStart w:id="250" w:name="_Toc104351810"/>
            <w:bookmarkStart w:id="251" w:name="_Toc104351788"/>
            <w:bookmarkStart w:id="252" w:name="_Toc104351787"/>
            <w:bookmarkStart w:id="253" w:name="_Toc104351763"/>
            <w:bookmarkStart w:id="254" w:name="_Toc104351761"/>
            <w:bookmarkStart w:id="255" w:name="_Toc104351750"/>
            <w:bookmarkStart w:id="256" w:name="_Toc104351748"/>
            <w:bookmarkStart w:id="257" w:name="_Toc104351703"/>
            <w:bookmarkStart w:id="258" w:name="_Toc104351702"/>
            <w:bookmarkStart w:id="259" w:name="_Toc104351690"/>
            <w:bookmarkStart w:id="260" w:name="_Toc104351665"/>
            <w:bookmarkStart w:id="261" w:name="_Toc104351663"/>
            <w:bookmarkStart w:id="262" w:name="_Toc104351660"/>
            <w:bookmarkStart w:id="263" w:name="_Toc104351636"/>
            <w:bookmarkStart w:id="264" w:name="_Toc104351625"/>
            <w:bookmarkStart w:id="265" w:name="_Toc104351624"/>
            <w:bookmarkStart w:id="266" w:name="_Toc104351584"/>
            <w:bookmarkStart w:id="267" w:name="_Toc104351554"/>
            <w:bookmarkStart w:id="268" w:name="_Toc104351553"/>
            <w:bookmarkStart w:id="269" w:name="_Toc104351552"/>
            <w:bookmarkStart w:id="270" w:name="_Toc104351547"/>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
              <w:ind w:start="0pt"/>
              <w:jc w:val="start"/>
              <w:rPr>
                <w:rFonts w:ascii="Arial" w:hAnsi="Arial" w:cs="Arial"/>
                <w:szCs w:val="18"/>
                <w:lang w:val="es-PE"/>
              </w:rPr>
            </w:pPr>
            <w:r w:rsidRPr="005A3CF9">
              <w:rPr>
                <w:rFonts w:ascii="Arial" w:hAnsi="Arial" w:cs="Arial"/>
                <w:szCs w:val="18"/>
                <w:lang w:val="es-PE"/>
              </w:rPr>
              <w:t>Fernando Supo Palomino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ind w:start="0pt"/>
              <w:jc w:val="start"/>
              <w:rPr>
                <w:rFonts w:ascii="Arial" w:hAnsi="Arial" w:cs="Arial"/>
                <w:lang w:val="es-PE"/>
              </w:rPr>
            </w:pPr>
            <w:r w:rsidRPr="005A3CF9">
              <w:rPr>
                <w:rFonts w:ascii="Arial" w:hAnsi="Arial" w:cs="Arial"/>
                <w:szCs w:val="18"/>
                <w:lang w:val="es-PE"/>
              </w:rPr>
              <w:t>Project Sponsor</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CD1C2B" w:rsidRPr="005A3CF9" w:rsidRDefault="00CD1C2B" w:rsidP="00CD1C2B">
      <w:pPr>
        <w:ind w:start="0pt"/>
        <w:rPr>
          <w:rFonts w:ascii="Arial" w:hAnsi="Arial" w:cs="Arial"/>
          <w:szCs w:val="28"/>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
              <w:ind w:start="0pt"/>
              <w:jc w:val="start"/>
              <w:rPr>
                <w:rFonts w:ascii="Arial" w:hAnsi="Arial" w:cs="Arial"/>
                <w:szCs w:val="18"/>
                <w:lang w:val="es-PE"/>
              </w:rPr>
            </w:pPr>
            <w:r w:rsidRPr="005A3CF9">
              <w:rPr>
                <w:rFonts w:ascii="Arial" w:hAnsi="Arial" w:cs="Arial"/>
                <w:szCs w:val="18"/>
                <w:lang w:val="es-PE"/>
              </w:rPr>
              <w:t>Walter Cabrera Rosales</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3"/>
              <w:jc w:val="start"/>
              <w:rPr>
                <w:rFonts w:ascii="Arial" w:hAnsi="Arial" w:cs="Arial"/>
                <w:szCs w:val="18"/>
                <w:lang w:val="es-PE"/>
              </w:rPr>
            </w:pPr>
            <w:r w:rsidRPr="005A3CF9">
              <w:rPr>
                <w:rFonts w:ascii="Arial" w:hAnsi="Arial" w:cs="Arial"/>
                <w:szCs w:val="18"/>
                <w:lang w:val="es-PE"/>
              </w:rPr>
              <w:t>Gerente del Proyecto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CD1C2B" w:rsidRPr="005A3CF9" w:rsidRDefault="00CD1C2B" w:rsidP="00CD1C2B">
      <w:pPr>
        <w:ind w:start="0pt"/>
        <w:rPr>
          <w:rFonts w:ascii="Arial" w:hAnsi="Arial" w:cs="Arial"/>
          <w:szCs w:val="28"/>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szCs w:val="18"/>
                <w:lang w:val="es-PE"/>
              </w:rPr>
              <w:t>Kevin Alonso Avalos Ocaña</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bCs/>
                <w:iCs/>
                <w:szCs w:val="18"/>
                <w:lang w:val="es-PE"/>
              </w:rPr>
              <w:t>Administrador de Desarrollo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D31D5B" w:rsidRPr="005A3CF9" w:rsidRDefault="00D31D5B" w:rsidP="009D7BC7">
      <w:pPr>
        <w:pStyle w:val="Ttulo1"/>
        <w:numPr>
          <w:ilvl w:val="0"/>
          <w:numId w:val="0"/>
        </w:numPr>
        <w:ind w:start="21.60pt"/>
        <w:rPr>
          <w:lang w:val="es-PE"/>
        </w:rPr>
      </w:pPr>
      <w:bookmarkStart w:id="271" w:name="_Toc510012014"/>
      <w:bookmarkStart w:id="272" w:name="_Toc510012091"/>
      <w:bookmarkEnd w:id="271"/>
      <w:bookmarkEnd w:id="272"/>
    </w:p>
    <w:bookmarkEnd w:id="1"/>
    <w:bookmarkEnd w:id="2"/>
    <w:bookmarkEnd w:id="3"/>
    <w:bookmarkEnd w:id="4"/>
    <w:p w:rsidR="005159FA" w:rsidRPr="005A3CF9" w:rsidRDefault="005159FA" w:rsidP="00CD1C2B">
      <w:pPr>
        <w:pStyle w:val="Textoindependiente"/>
        <w:spacing w:before="0pt" w:after="0pt"/>
        <w:ind w:start="43.20pt"/>
        <w:jc w:val="start"/>
        <w:rPr>
          <w:rFonts w:ascii="Arial" w:hAnsi="Arial" w:cs="Arial"/>
          <w:lang w:val="es-PE"/>
        </w:rPr>
      </w:pPr>
    </w:p>
    <w:sectPr w:rsidR="005159FA" w:rsidRPr="005A3CF9" w:rsidSect="00FF14DD">
      <w:headerReference w:type="default" r:id="rId13"/>
      <w:footerReference w:type="default" r:id="rId14"/>
      <w:pgSz w:w="612pt" w:h="792pt" w:code="1"/>
      <w:pgMar w:top="36pt" w:right="72pt" w:bottom="36pt" w:left="72pt" w:header="21.60pt" w:footer="21.60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A454C4" w:rsidRDefault="00A454C4">
      <w:r>
        <w:separator/>
      </w:r>
    </w:p>
  </w:endnote>
  <w:endnote w:type="continuationSeparator" w:id="0">
    <w:p w:rsidR="00A454C4" w:rsidRDefault="00A454C4">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Marlett">
    <w:panose1 w:val="00000000000000000000"/>
    <w:family w:val="auto"/>
    <w:pitch w:val="variable"/>
    <w:sig w:usb0="00000000" w:usb1="10000000" w:usb2="00000000" w:usb3="00000000" w:csb0="80000000" w:csb1="00000000"/>
  </w:font>
  <w:font w:name="Arial Unicode MS">
    <w:altName w:val="Malgun Gothic Semilight"/>
    <w:panose1 w:val="020B0604020202020204"/>
    <w:charset w:characterSet="shift_jis"/>
    <w:family w:val="swiss"/>
    <w:pitch w:val="variable"/>
    <w:sig w:usb0="F7FFAFFF" w:usb1="E9DFFFFF" w:usb2="0000003F" w:usb3="00000000" w:csb0="003F01FF" w:csb1="00000000"/>
  </w:font>
  <w:font w:name="Arial">
    <w:panose1 w:val="020B0604020202020204"/>
    <w:charset w:characterSet="iso-8859-1"/>
    <w:family w:val="swiss"/>
    <w:pitch w:val="variable"/>
    <w:sig w:usb0="E0002EFF" w:usb1="C0007843"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B4CA5" w:rsidRDefault="000B4CA5">
    <w:pPr>
      <w:pStyle w:val="Piedepgina"/>
      <w:framePr w:wrap="around" w:vAnchor="text" w:hAnchor="margin" w:xAlign="center" w:y="0.05pt"/>
      <w:rPr>
        <w:rStyle w:val="Nmerodepgina"/>
      </w:rPr>
    </w:pPr>
    <w:r>
      <w:rPr>
        <w:rStyle w:val="Nmerodepgina"/>
      </w:rPr>
      <w:fldChar w:fldCharType="begin"/>
    </w:r>
    <w:r>
      <w:rPr>
        <w:rStyle w:val="Nmerodepgina"/>
      </w:rPr>
      <w:instrText xml:space="preserve">PAGE  </w:instrText>
    </w:r>
    <w:r>
      <w:rPr>
        <w:rStyle w:val="Nmerodepgina"/>
      </w:rPr>
      <w:fldChar w:fldCharType="end"/>
    </w:r>
  </w:p>
  <w:p w:rsidR="000B4CA5" w:rsidRDefault="000B4CA5">
    <w:pPr>
      <w:pStyle w:val="Piedepgina"/>
      <w:ind w:end="18pt"/>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B4CA5" w:rsidRDefault="000B4CA5">
    <w:pPr>
      <w:pStyle w:val="Piedepgina"/>
      <w:pBdr>
        <w:top w:val="single" w:sz="18" w:space="2" w:color="auto"/>
      </w:pBdr>
      <w:tabs>
        <w:tab w:val="clear" w:pos="216pt"/>
        <w:tab w:val="clear" w:pos="432pt"/>
        <w:tab w:val="center" w:pos="234pt"/>
        <w:tab w:val="end" w:pos="468pt"/>
      </w:tabs>
      <w:spacing w:before="0pt" w:after="0pt"/>
      <w:ind w:start="0pt"/>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0B4CA5" w:rsidRDefault="000B4CA5">
    <w:pPr>
      <w:pStyle w:val="Piedepgina"/>
      <w:pBdr>
        <w:top w:val="single" w:sz="18" w:space="2" w:color="auto"/>
      </w:pBdr>
      <w:tabs>
        <w:tab w:val="clear" w:pos="216pt"/>
        <w:tab w:val="clear" w:pos="432pt"/>
        <w:tab w:val="center" w:pos="234pt"/>
        <w:tab w:val="end" w:pos="468pt"/>
      </w:tabs>
      <w:spacing w:before="0pt" w:after="0pt"/>
      <w:ind w:start="0pt"/>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B4CA5" w:rsidRPr="0092790E" w:rsidRDefault="000B4CA5" w:rsidP="0092790E">
    <w:pPr>
      <w:pStyle w:val="Piedepgina"/>
      <w:pBdr>
        <w:top w:val="single" w:sz="18" w:space="2" w:color="auto"/>
      </w:pBdr>
      <w:tabs>
        <w:tab w:val="clear" w:pos="216pt"/>
        <w:tab w:val="clear" w:pos="432pt"/>
        <w:tab w:val="center" w:pos="234pt"/>
        <w:tab w:val="end" w:pos="468pt"/>
      </w:tabs>
      <w:spacing w:before="0pt" w:after="0pt"/>
      <w:ind w:start="0pt"/>
      <w:jc w:val="center"/>
      <w:rPr>
        <w:rFonts w:ascii="Arial" w:hAnsi="Arial" w:cs="Arial"/>
        <w:sz w:val="18"/>
        <w:szCs w:val="18"/>
      </w:rPr>
    </w:pPr>
    <w:r>
      <w:rPr>
        <w:rFonts w:ascii="Arial" w:hAnsi="Arial" w:cs="Arial"/>
        <w:i/>
        <w:color w:val="0000FF"/>
        <w:sz w:val="18"/>
        <w:szCs w:val="18"/>
      </w:rPr>
      <w:t>SVR</w:t>
    </w:r>
  </w:p>
</w:ftr>
</file>

<file path=word/footer4.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B4CA5" w:rsidRPr="00BF372E" w:rsidRDefault="000B4CA5" w:rsidP="00FF14DD">
    <w:pPr>
      <w:pStyle w:val="Piedepgina"/>
      <w:pBdr>
        <w:top w:val="single" w:sz="18" w:space="2" w:color="auto"/>
      </w:pBdr>
      <w:tabs>
        <w:tab w:val="clear" w:pos="216pt"/>
        <w:tab w:val="clear" w:pos="432pt"/>
        <w:tab w:val="center" w:pos="234pt"/>
        <w:tab w:val="end" w:pos="468pt"/>
      </w:tabs>
      <w:spacing w:before="0pt" w:after="0pt"/>
      <w:ind w:start="0pt"/>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Nmerodepgina"/>
        <w:rFonts w:ascii="Arial" w:hAnsi="Arial" w:cs="Arial"/>
        <w:sz w:val="18"/>
        <w:szCs w:val="18"/>
      </w:rPr>
      <w:t xml:space="preserve"> </w:t>
    </w:r>
    <w:r w:rsidRPr="0092790E">
      <w:rPr>
        <w:rStyle w:val="Nmerodepgina"/>
        <w:rFonts w:ascii="Arial" w:hAnsi="Arial" w:cs="Arial"/>
        <w:sz w:val="18"/>
        <w:szCs w:val="18"/>
      </w:rPr>
      <w:fldChar w:fldCharType="begin"/>
    </w:r>
    <w:r w:rsidRPr="0092790E">
      <w:rPr>
        <w:rStyle w:val="Nmerodepgina"/>
        <w:rFonts w:ascii="Arial" w:hAnsi="Arial" w:cs="Arial"/>
        <w:sz w:val="18"/>
        <w:szCs w:val="18"/>
      </w:rPr>
      <w:instrText xml:space="preserve"> PAGE </w:instrText>
    </w:r>
    <w:r w:rsidRPr="0092790E">
      <w:rPr>
        <w:rStyle w:val="Nmerodepgina"/>
        <w:rFonts w:ascii="Arial" w:hAnsi="Arial" w:cs="Arial"/>
        <w:sz w:val="18"/>
        <w:szCs w:val="18"/>
      </w:rPr>
      <w:fldChar w:fldCharType="separate"/>
    </w:r>
    <w:r w:rsidR="000A21AA">
      <w:rPr>
        <w:rStyle w:val="Nmerodepgina"/>
        <w:rFonts w:ascii="Arial" w:hAnsi="Arial" w:cs="Arial"/>
        <w:noProof/>
        <w:sz w:val="18"/>
        <w:szCs w:val="18"/>
      </w:rPr>
      <w:t>12</w:t>
    </w:r>
    <w:r w:rsidRPr="0092790E">
      <w:rPr>
        <w:rStyle w:val="Nmerodepgina"/>
        <w:rFonts w:ascii="Arial" w:hAnsi="Arial" w:cs="Arial"/>
        <w:sz w:val="18"/>
        <w:szCs w:val="18"/>
      </w:rPr>
      <w:fldChar w:fldCharType="end"/>
    </w:r>
    <w:r w:rsidRPr="0092790E">
      <w:rPr>
        <w:rStyle w:val="Nmerodepgina"/>
        <w:rFonts w:ascii="Arial" w:hAnsi="Arial" w:cs="Arial"/>
        <w:sz w:val="18"/>
        <w:szCs w:val="18"/>
      </w:rPr>
      <w:t xml:space="preserve"> of </w:t>
    </w:r>
    <w:r w:rsidRPr="0092790E">
      <w:rPr>
        <w:rStyle w:val="Nmerodepgina"/>
        <w:rFonts w:ascii="Arial" w:hAnsi="Arial" w:cs="Arial"/>
        <w:sz w:val="18"/>
        <w:szCs w:val="18"/>
      </w:rPr>
      <w:fldChar w:fldCharType="begin"/>
    </w:r>
    <w:r w:rsidRPr="0092790E">
      <w:rPr>
        <w:rStyle w:val="Nmerodepgina"/>
        <w:rFonts w:ascii="Arial" w:hAnsi="Arial" w:cs="Arial"/>
        <w:sz w:val="18"/>
        <w:szCs w:val="18"/>
      </w:rPr>
      <w:instrText xml:space="preserve"> NUMPAGES </w:instrText>
    </w:r>
    <w:r w:rsidRPr="0092790E">
      <w:rPr>
        <w:rStyle w:val="Nmerodepgina"/>
        <w:rFonts w:ascii="Arial" w:hAnsi="Arial" w:cs="Arial"/>
        <w:sz w:val="18"/>
        <w:szCs w:val="18"/>
      </w:rPr>
      <w:fldChar w:fldCharType="separate"/>
    </w:r>
    <w:r w:rsidR="000A21AA">
      <w:rPr>
        <w:rStyle w:val="Nmerodepgina"/>
        <w:rFonts w:ascii="Arial" w:hAnsi="Arial" w:cs="Arial"/>
        <w:noProof/>
        <w:sz w:val="18"/>
        <w:szCs w:val="18"/>
      </w:rPr>
      <w:t>12</w:t>
    </w:r>
    <w:r w:rsidRPr="0092790E">
      <w:rPr>
        <w:rStyle w:val="Nmerodepgina"/>
        <w:rFonts w:ascii="Arial" w:hAnsi="Arial" w:cs="Arial"/>
        <w:sz w:val="18"/>
        <w:szCs w:val="18"/>
      </w:rPr>
      <w:fldChar w:fldCharType="end"/>
    </w:r>
  </w:p>
  <w:p w:rsidR="000B4CA5" w:rsidRPr="006D7F6A" w:rsidRDefault="000B4CA5" w:rsidP="0092790E">
    <w:pPr>
      <w:pStyle w:val="Piedepgina"/>
      <w:jc w:val="center"/>
      <w:rPr>
        <w:rFonts w:ascii="Arial" w:hAnsi="Arial" w:cs="Arial"/>
        <w:sz w:val="18"/>
        <w:szCs w:val="18"/>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A454C4" w:rsidRDefault="00A454C4">
      <w:r>
        <w:separator/>
      </w:r>
    </w:p>
  </w:footnote>
  <w:footnote w:type="continuationSeparator" w:id="0">
    <w:p w:rsidR="00A454C4" w:rsidRDefault="00A454C4">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B4CA5" w:rsidRDefault="000B4CA5">
    <w:pPr>
      <w:pStyle w:val="Encabezado"/>
      <w:pBdr>
        <w:bottom w:val="single" w:sz="18" w:space="1" w:color="auto"/>
      </w:pBdr>
      <w:tabs>
        <w:tab w:val="clear" w:pos="432pt"/>
        <w:tab w:val="end" w:pos="468pt"/>
      </w:tabs>
      <w:spacing w:before="0pt" w:after="0pt"/>
      <w:ind w:start="0.70p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B4CA5" w:rsidRDefault="000B4CA5">
    <w:pPr>
      <w:pStyle w:val="Encabezado"/>
      <w:ind w:start="0pt"/>
      <w:jc w:val="start"/>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B4CA5" w:rsidRPr="003042B3" w:rsidRDefault="000B4CA5" w:rsidP="00046625">
    <w:pPr>
      <w:pStyle w:val="Encabezado"/>
      <w:jc w:val="center"/>
    </w:pPr>
    <w:r w:rsidRPr="00046625">
      <w:rPr>
        <w:rFonts w:ascii="Arial" w:hAnsi="Arial" w:cs="Arial"/>
        <w:b/>
        <w:i/>
        <w:sz w:val="18"/>
        <w:szCs w:val="18"/>
      </w:rPr>
      <w:fldChar w:fldCharType="begin"/>
    </w:r>
    <w:r w:rsidRPr="00046625">
      <w:rPr>
        <w:rFonts w:ascii="Arial" w:hAnsi="Arial" w:cs="Arial"/>
        <w:b/>
        <w:i/>
        <w:sz w:val="18"/>
        <w:szCs w:val="18"/>
        <w:lang w:val="es-PE"/>
      </w:rPr>
      <w:instrText xml:space="preserve"> SUBJECT  \* MERGEFORMAT </w:instrText>
    </w:r>
    <w:r w:rsidRPr="00046625">
      <w:rPr>
        <w:rFonts w:ascii="Arial" w:hAnsi="Arial" w:cs="Arial"/>
        <w:b/>
        <w:i/>
        <w:sz w:val="18"/>
        <w:szCs w:val="18"/>
      </w:rPr>
      <w:fldChar w:fldCharType="separate"/>
    </w:r>
    <w:r w:rsidRPr="00046625">
      <w:rPr>
        <w:rFonts w:ascii="Arial" w:hAnsi="Arial" w:cs="Arial"/>
        <w:b/>
        <w:i/>
        <w:sz w:val="18"/>
        <w:szCs w:val="18"/>
        <w:lang w:val="es-PE"/>
      </w:rPr>
      <w:t>SISTEMA DE VENTAS DE RESTAURANT</w:t>
    </w:r>
    <w:r w:rsidRPr="00046625">
      <w:rPr>
        <w:rFonts w:ascii="Arial" w:hAnsi="Arial" w:cs="Arial"/>
        <w:b/>
        <w:i/>
        <w:sz w:val="18"/>
        <w:szCs w:val="18"/>
      </w:rPr>
      <w:fldChar w:fldCharType="end"/>
    </w: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mc:Choice>
      <mc:Fallback>
        <w:drawing>
          <wp:inline distT="0" distB="0" distL="0" distR="0" wp14:anchorId="4E5123E4" wp14:editId="299E4298">
            <wp:extent cx="2743200" cy="2743200"/>
            <wp:effectExtent l="0" t="0" r="0" b="0"/>
            <wp:docPr id="1" name="AutoShape 11"/>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numPicBullet w:numPicBulletId="1">
    <mc:AlternateContent>
      <mc:Choice Requires="v">
        <w:pict>
          <v:shape id="_x0000_i1036" type="#_x0000_t75" style="width:3in;height:3in" o:bullet="t"/>
        </w:pict>
      </mc:Choice>
      <mc:Fallback>
        <w:drawing>
          <wp:inline distT="0" distB="0" distL="0" distR="0" wp14:anchorId="1EC1ADC0" wp14:editId="60BF9231">
            <wp:extent cx="2743200" cy="2743200"/>
            <wp:effectExtent l="0" t="0" r="0" b="0"/>
            <wp:docPr id="1" name="AutoShape 12"/>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numPicBullet w:numPicBulletId="2">
    <mc:AlternateContent>
      <mc:Choice Requires="v">
        <w:pict>
          <v:shape id="_x0000_i1037" type="#_x0000_t75" style="width:3in;height:3in" o:bullet="t"/>
        </w:pict>
      </mc:Choice>
      <mc:Fallback>
        <w:drawing>
          <wp:inline distT="0" distB="0" distL="0" distR="0" wp14:anchorId="0ACA1566" wp14:editId="61C45ABD">
            <wp:extent cx="2743200" cy="2743200"/>
            <wp:effectExtent l="0" t="0" r="0" b="0"/>
            <wp:docPr id="1" name="AutoShape 13"/>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abstractNum w:abstractNumId="0" w15:restartNumberingAfterBreak="0">
    <w:nsid w:val="000A3DD0"/>
    <w:multiLevelType w:val="hybridMultilevel"/>
    <w:tmpl w:val="3E86239A"/>
    <w:lvl w:ilvl="0" w:tplc="0409000F">
      <w:start w:val="1"/>
      <w:numFmt w:val="decimal"/>
      <w:lvlText w:val="%1."/>
      <w:lvlJc w:val="start"/>
      <w:pPr>
        <w:tabs>
          <w:tab w:val="num" w:pos="64.80pt"/>
        </w:tabs>
        <w:ind w:start="64.80pt" w:hanging="18pt"/>
      </w:p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1" w15:restartNumberingAfterBreak="0">
    <w:nsid w:val="04DB0169"/>
    <w:multiLevelType w:val="multilevel"/>
    <w:tmpl w:val="3E86239A"/>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2" w15:restartNumberingAfterBreak="0">
    <w:nsid w:val="10F25177"/>
    <w:multiLevelType w:val="hybridMultilevel"/>
    <w:tmpl w:val="129ADEEA"/>
    <w:lvl w:ilvl="0" w:tplc="8182FDDA">
      <w:start w:val="1"/>
      <w:numFmt w:val="bullet"/>
      <w:lvlText w:val=""/>
      <w:lvlJc w:val="start"/>
      <w:pPr>
        <w:tabs>
          <w:tab w:val="num" w:pos="46.80pt"/>
        </w:tabs>
        <w:ind w:start="46.80pt" w:hanging="18pt"/>
      </w:pPr>
      <w:rPr>
        <w:rFonts w:ascii="Wingdings" w:hAnsi="Wingdings" w:hint="default"/>
      </w:rPr>
    </w:lvl>
    <w:lvl w:ilvl="1" w:tplc="04090003" w:tentative="1">
      <w:start w:val="1"/>
      <w:numFmt w:val="bullet"/>
      <w:lvlText w:val="o"/>
      <w:lvlJc w:val="start"/>
      <w:pPr>
        <w:tabs>
          <w:tab w:val="num" w:pos="82.80pt"/>
        </w:tabs>
        <w:ind w:start="82.80pt" w:hanging="18pt"/>
      </w:pPr>
      <w:rPr>
        <w:rFonts w:ascii="Courier New" w:hAnsi="Courier New" w:cs="Courier New" w:hint="default"/>
      </w:rPr>
    </w:lvl>
    <w:lvl w:ilvl="2" w:tplc="04090005" w:tentative="1">
      <w:start w:val="1"/>
      <w:numFmt w:val="bullet"/>
      <w:lvlText w:val=""/>
      <w:lvlJc w:val="start"/>
      <w:pPr>
        <w:tabs>
          <w:tab w:val="num" w:pos="118.80pt"/>
        </w:tabs>
        <w:ind w:start="118.80pt" w:hanging="18pt"/>
      </w:pPr>
      <w:rPr>
        <w:rFonts w:ascii="Wingdings" w:hAnsi="Wingdings" w:hint="default"/>
      </w:rPr>
    </w:lvl>
    <w:lvl w:ilvl="3" w:tplc="04090001" w:tentative="1">
      <w:start w:val="1"/>
      <w:numFmt w:val="bullet"/>
      <w:lvlText w:val=""/>
      <w:lvlJc w:val="start"/>
      <w:pPr>
        <w:tabs>
          <w:tab w:val="num" w:pos="154.80pt"/>
        </w:tabs>
        <w:ind w:start="154.80pt" w:hanging="18pt"/>
      </w:pPr>
      <w:rPr>
        <w:rFonts w:ascii="Symbol" w:hAnsi="Symbol" w:hint="default"/>
      </w:rPr>
    </w:lvl>
    <w:lvl w:ilvl="4" w:tplc="04090003" w:tentative="1">
      <w:start w:val="1"/>
      <w:numFmt w:val="bullet"/>
      <w:lvlText w:val="o"/>
      <w:lvlJc w:val="start"/>
      <w:pPr>
        <w:tabs>
          <w:tab w:val="num" w:pos="190.80pt"/>
        </w:tabs>
        <w:ind w:start="190.80pt" w:hanging="18pt"/>
      </w:pPr>
      <w:rPr>
        <w:rFonts w:ascii="Courier New" w:hAnsi="Courier New" w:cs="Courier New" w:hint="default"/>
      </w:rPr>
    </w:lvl>
    <w:lvl w:ilvl="5" w:tplc="04090005" w:tentative="1">
      <w:start w:val="1"/>
      <w:numFmt w:val="bullet"/>
      <w:lvlText w:val=""/>
      <w:lvlJc w:val="start"/>
      <w:pPr>
        <w:tabs>
          <w:tab w:val="num" w:pos="226.80pt"/>
        </w:tabs>
        <w:ind w:start="226.80pt" w:hanging="18pt"/>
      </w:pPr>
      <w:rPr>
        <w:rFonts w:ascii="Wingdings" w:hAnsi="Wingdings" w:hint="default"/>
      </w:rPr>
    </w:lvl>
    <w:lvl w:ilvl="6" w:tplc="04090001" w:tentative="1">
      <w:start w:val="1"/>
      <w:numFmt w:val="bullet"/>
      <w:lvlText w:val=""/>
      <w:lvlJc w:val="start"/>
      <w:pPr>
        <w:tabs>
          <w:tab w:val="num" w:pos="262.80pt"/>
        </w:tabs>
        <w:ind w:start="262.80pt" w:hanging="18pt"/>
      </w:pPr>
      <w:rPr>
        <w:rFonts w:ascii="Symbol" w:hAnsi="Symbol" w:hint="default"/>
      </w:rPr>
    </w:lvl>
    <w:lvl w:ilvl="7" w:tplc="04090003" w:tentative="1">
      <w:start w:val="1"/>
      <w:numFmt w:val="bullet"/>
      <w:lvlText w:val="o"/>
      <w:lvlJc w:val="start"/>
      <w:pPr>
        <w:tabs>
          <w:tab w:val="num" w:pos="298.80pt"/>
        </w:tabs>
        <w:ind w:start="298.80pt" w:hanging="18pt"/>
      </w:pPr>
      <w:rPr>
        <w:rFonts w:ascii="Courier New" w:hAnsi="Courier New" w:cs="Courier New" w:hint="default"/>
      </w:rPr>
    </w:lvl>
    <w:lvl w:ilvl="8" w:tplc="04090005" w:tentative="1">
      <w:start w:val="1"/>
      <w:numFmt w:val="bullet"/>
      <w:lvlText w:val=""/>
      <w:lvlJc w:val="start"/>
      <w:pPr>
        <w:tabs>
          <w:tab w:val="num" w:pos="334.80pt"/>
        </w:tabs>
        <w:ind w:start="334.80pt" w:hanging="18pt"/>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start"/>
      <w:pPr>
        <w:tabs>
          <w:tab w:val="num" w:pos="64.80pt"/>
        </w:tabs>
        <w:ind w:start="64.80pt" w:hanging="18pt"/>
      </w:pPr>
      <w:rPr>
        <w:rFonts w:ascii="Symbol" w:hAnsi="Symbol" w:hint="default"/>
      </w:rPr>
    </w:lvl>
    <w:lvl w:ilvl="1">
      <w:start w:val="1"/>
      <w:numFmt w:val="bullet"/>
      <w:lvlText w:val="o"/>
      <w:lvlJc w:val="start"/>
      <w:pPr>
        <w:tabs>
          <w:tab w:val="num" w:pos="100.80pt"/>
        </w:tabs>
        <w:ind w:start="100.80pt" w:hanging="18pt"/>
      </w:pPr>
      <w:rPr>
        <w:rFonts w:ascii="Courier New" w:hAnsi="Courier New" w:cs="Courier New" w:hint="default"/>
      </w:rPr>
    </w:lvl>
    <w:lvl w:ilvl="2">
      <w:start w:val="1"/>
      <w:numFmt w:val="bullet"/>
      <w:lvlText w:val=""/>
      <w:lvlJc w:val="start"/>
      <w:pPr>
        <w:tabs>
          <w:tab w:val="num" w:pos="136.80pt"/>
        </w:tabs>
        <w:ind w:start="136.80pt" w:hanging="18pt"/>
      </w:pPr>
      <w:rPr>
        <w:rFonts w:ascii="Wingdings" w:hAnsi="Wingdings" w:hint="default"/>
      </w:rPr>
    </w:lvl>
    <w:lvl w:ilvl="3">
      <w:start w:val="1"/>
      <w:numFmt w:val="bullet"/>
      <w:lvlText w:val=""/>
      <w:lvlJc w:val="start"/>
      <w:pPr>
        <w:tabs>
          <w:tab w:val="num" w:pos="172.80pt"/>
        </w:tabs>
        <w:ind w:start="172.80pt" w:hanging="18pt"/>
      </w:pPr>
      <w:rPr>
        <w:rFonts w:ascii="Symbol" w:hAnsi="Symbol" w:hint="default"/>
      </w:rPr>
    </w:lvl>
    <w:lvl w:ilvl="4">
      <w:start w:val="1"/>
      <w:numFmt w:val="bullet"/>
      <w:lvlText w:val="o"/>
      <w:lvlJc w:val="start"/>
      <w:pPr>
        <w:tabs>
          <w:tab w:val="num" w:pos="208.80pt"/>
        </w:tabs>
        <w:ind w:start="208.80pt" w:hanging="18pt"/>
      </w:pPr>
      <w:rPr>
        <w:rFonts w:ascii="Courier New" w:hAnsi="Courier New" w:cs="Courier New" w:hint="default"/>
      </w:rPr>
    </w:lvl>
    <w:lvl w:ilvl="5">
      <w:start w:val="1"/>
      <w:numFmt w:val="bullet"/>
      <w:lvlText w:val=""/>
      <w:lvlJc w:val="start"/>
      <w:pPr>
        <w:tabs>
          <w:tab w:val="num" w:pos="244.80pt"/>
        </w:tabs>
        <w:ind w:start="244.80pt" w:hanging="18pt"/>
      </w:pPr>
      <w:rPr>
        <w:rFonts w:ascii="Wingdings" w:hAnsi="Wingdings" w:hint="default"/>
      </w:rPr>
    </w:lvl>
    <w:lvl w:ilvl="6">
      <w:start w:val="1"/>
      <w:numFmt w:val="bullet"/>
      <w:lvlText w:val=""/>
      <w:lvlJc w:val="start"/>
      <w:pPr>
        <w:tabs>
          <w:tab w:val="num" w:pos="280.80pt"/>
        </w:tabs>
        <w:ind w:start="280.80pt" w:hanging="18pt"/>
      </w:pPr>
      <w:rPr>
        <w:rFonts w:ascii="Symbol" w:hAnsi="Symbol" w:hint="default"/>
      </w:rPr>
    </w:lvl>
    <w:lvl w:ilvl="7">
      <w:start w:val="1"/>
      <w:numFmt w:val="bullet"/>
      <w:lvlText w:val="o"/>
      <w:lvlJc w:val="start"/>
      <w:pPr>
        <w:tabs>
          <w:tab w:val="num" w:pos="316.80pt"/>
        </w:tabs>
        <w:ind w:start="316.80pt" w:hanging="18pt"/>
      </w:pPr>
      <w:rPr>
        <w:rFonts w:ascii="Courier New" w:hAnsi="Courier New" w:cs="Courier New" w:hint="default"/>
      </w:rPr>
    </w:lvl>
    <w:lvl w:ilvl="8">
      <w:start w:val="1"/>
      <w:numFmt w:val="bullet"/>
      <w:lvlText w:val=""/>
      <w:lvlJc w:val="start"/>
      <w:pPr>
        <w:tabs>
          <w:tab w:val="num" w:pos="352.80pt"/>
        </w:tabs>
        <w:ind w:start="352.80pt" w:hanging="18pt"/>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start"/>
      <w:pPr>
        <w:tabs>
          <w:tab w:val="num" w:pos="36pt"/>
        </w:tabs>
        <w:ind w:start="36pt" w:hanging="18pt"/>
      </w:pPr>
      <w:rPr>
        <w:rFonts w:ascii="Symbol" w:hAnsi="Symbol" w:hint="default"/>
      </w:rPr>
    </w:lvl>
    <w:lvl w:ilvl="1" w:tplc="FFFFFFFF" w:tentative="1">
      <w:start w:val="1"/>
      <w:numFmt w:val="bullet"/>
      <w:lvlText w:val="o"/>
      <w:lvlJc w:val="start"/>
      <w:pPr>
        <w:tabs>
          <w:tab w:val="num" w:pos="72pt"/>
        </w:tabs>
        <w:ind w:start="72pt" w:hanging="18pt"/>
      </w:pPr>
      <w:rPr>
        <w:rFonts w:ascii="Courier New" w:hAnsi="Courier New" w:hint="default"/>
      </w:rPr>
    </w:lvl>
    <w:lvl w:ilvl="2" w:tplc="FFFFFFFF" w:tentative="1">
      <w:start w:val="1"/>
      <w:numFmt w:val="bullet"/>
      <w:lvlText w:val=""/>
      <w:lvlJc w:val="start"/>
      <w:pPr>
        <w:tabs>
          <w:tab w:val="num" w:pos="108pt"/>
        </w:tabs>
        <w:ind w:start="108pt" w:hanging="18pt"/>
      </w:pPr>
      <w:rPr>
        <w:rFonts w:ascii="Wingdings" w:hAnsi="Wingdings" w:hint="default"/>
      </w:rPr>
    </w:lvl>
    <w:lvl w:ilvl="3" w:tplc="FFFFFFFF" w:tentative="1">
      <w:start w:val="1"/>
      <w:numFmt w:val="bullet"/>
      <w:lvlText w:val=""/>
      <w:lvlJc w:val="start"/>
      <w:pPr>
        <w:tabs>
          <w:tab w:val="num" w:pos="144pt"/>
        </w:tabs>
        <w:ind w:start="144pt" w:hanging="18pt"/>
      </w:pPr>
      <w:rPr>
        <w:rFonts w:ascii="Symbol" w:hAnsi="Symbol" w:hint="default"/>
      </w:rPr>
    </w:lvl>
    <w:lvl w:ilvl="4" w:tplc="FFFFFFFF" w:tentative="1">
      <w:start w:val="1"/>
      <w:numFmt w:val="bullet"/>
      <w:lvlText w:val="o"/>
      <w:lvlJc w:val="start"/>
      <w:pPr>
        <w:tabs>
          <w:tab w:val="num" w:pos="180pt"/>
        </w:tabs>
        <w:ind w:start="180pt" w:hanging="18pt"/>
      </w:pPr>
      <w:rPr>
        <w:rFonts w:ascii="Courier New" w:hAnsi="Courier New" w:hint="default"/>
      </w:rPr>
    </w:lvl>
    <w:lvl w:ilvl="5" w:tplc="FFFFFFFF" w:tentative="1">
      <w:start w:val="1"/>
      <w:numFmt w:val="bullet"/>
      <w:lvlText w:val=""/>
      <w:lvlJc w:val="start"/>
      <w:pPr>
        <w:tabs>
          <w:tab w:val="num" w:pos="216pt"/>
        </w:tabs>
        <w:ind w:start="216pt" w:hanging="18pt"/>
      </w:pPr>
      <w:rPr>
        <w:rFonts w:ascii="Wingdings" w:hAnsi="Wingdings" w:hint="default"/>
      </w:rPr>
    </w:lvl>
    <w:lvl w:ilvl="6" w:tplc="FFFFFFFF" w:tentative="1">
      <w:start w:val="1"/>
      <w:numFmt w:val="bullet"/>
      <w:lvlText w:val=""/>
      <w:lvlJc w:val="start"/>
      <w:pPr>
        <w:tabs>
          <w:tab w:val="num" w:pos="252pt"/>
        </w:tabs>
        <w:ind w:start="252pt" w:hanging="18pt"/>
      </w:pPr>
      <w:rPr>
        <w:rFonts w:ascii="Symbol" w:hAnsi="Symbol" w:hint="default"/>
      </w:rPr>
    </w:lvl>
    <w:lvl w:ilvl="7" w:tplc="FFFFFFFF" w:tentative="1">
      <w:start w:val="1"/>
      <w:numFmt w:val="bullet"/>
      <w:lvlText w:val="o"/>
      <w:lvlJc w:val="start"/>
      <w:pPr>
        <w:tabs>
          <w:tab w:val="num" w:pos="288pt"/>
        </w:tabs>
        <w:ind w:start="288pt" w:hanging="18pt"/>
      </w:pPr>
      <w:rPr>
        <w:rFonts w:ascii="Courier New" w:hAnsi="Courier New" w:hint="default"/>
      </w:rPr>
    </w:lvl>
    <w:lvl w:ilvl="8" w:tplc="FFFFFFFF" w:tentative="1">
      <w:start w:val="1"/>
      <w:numFmt w:val="bullet"/>
      <w:lvlText w:val=""/>
      <w:lvlJc w:val="start"/>
      <w:pPr>
        <w:tabs>
          <w:tab w:val="num" w:pos="324pt"/>
        </w:tabs>
        <w:ind w:start="324pt" w:hanging="18pt"/>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start"/>
      <w:pPr>
        <w:tabs>
          <w:tab w:val="num" w:pos="64.80pt"/>
        </w:tabs>
        <w:ind w:start="64.80pt" w:hanging="18pt"/>
      </w:p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6" w15:restartNumberingAfterBreak="0">
    <w:nsid w:val="31541E7B"/>
    <w:multiLevelType w:val="multilevel"/>
    <w:tmpl w:val="DFC4DE46"/>
    <w:lvl w:ilvl="0">
      <w:start w:val="1"/>
      <w:numFmt w:val="decimal"/>
      <w:pStyle w:val="Ttulo1"/>
      <w:lvlText w:val="%1"/>
      <w:lvlJc w:val="start"/>
      <w:pPr>
        <w:tabs>
          <w:tab w:val="num" w:pos="21.60pt"/>
        </w:tabs>
        <w:ind w:start="21.60pt" w:hanging="21.60pt"/>
      </w:pPr>
      <w:rPr>
        <w:rFonts w:hint="default"/>
      </w:rPr>
    </w:lvl>
    <w:lvl w:ilvl="1">
      <w:start w:val="1"/>
      <w:numFmt w:val="decimal"/>
      <w:pStyle w:val="Ttulo2"/>
      <w:lvlText w:val="%1.%2"/>
      <w:lvlJc w:val="start"/>
      <w:pPr>
        <w:tabs>
          <w:tab w:val="num" w:pos="28.80pt"/>
        </w:tabs>
        <w:ind w:start="28.80pt" w:hanging="28.80pt"/>
      </w:pPr>
      <w:rPr>
        <w:rFonts w:ascii="Times New Roman" w:hAnsi="Times New Roman" w:hint="default"/>
        <w:b/>
        <w:i w:val="0"/>
        <w:sz w:val="24"/>
        <w:szCs w:val="24"/>
      </w:rPr>
    </w:lvl>
    <w:lvl w:ilvl="2">
      <w:start w:val="1"/>
      <w:numFmt w:val="decimal"/>
      <w:pStyle w:val="Ttulo3"/>
      <w:lvlText w:val="%1.%2.%3"/>
      <w:lvlJc w:val="start"/>
      <w:pPr>
        <w:tabs>
          <w:tab w:val="num" w:pos="36pt"/>
        </w:tabs>
        <w:ind w:start="36pt" w:hanging="36pt"/>
      </w:pPr>
      <w:rPr>
        <w:rFonts w:hint="default"/>
      </w:rPr>
    </w:lvl>
    <w:lvl w:ilvl="3">
      <w:start w:val="1"/>
      <w:numFmt w:val="decimal"/>
      <w:pStyle w:val="Ttulo4"/>
      <w:lvlText w:val="%1.%2.%3.%4"/>
      <w:lvlJc w:val="start"/>
      <w:pPr>
        <w:tabs>
          <w:tab w:val="num" w:pos="43.20pt"/>
        </w:tabs>
        <w:ind w:start="43.20pt" w:hanging="43.20pt"/>
      </w:pPr>
      <w:rPr>
        <w:rFonts w:hint="default"/>
      </w:rPr>
    </w:lvl>
    <w:lvl w:ilvl="4">
      <w:start w:val="1"/>
      <w:numFmt w:val="decimal"/>
      <w:pStyle w:val="Ttulo5"/>
      <w:lvlText w:val="%1.%2.%3.%4.%5"/>
      <w:lvlJc w:val="start"/>
      <w:pPr>
        <w:tabs>
          <w:tab w:val="num" w:pos="50.40pt"/>
        </w:tabs>
        <w:ind w:start="50.40pt" w:hanging="50.40pt"/>
      </w:pPr>
      <w:rPr>
        <w:rFonts w:hint="default"/>
      </w:rPr>
    </w:lvl>
    <w:lvl w:ilvl="5">
      <w:start w:val="1"/>
      <w:numFmt w:val="decimal"/>
      <w:pStyle w:val="Ttulo6"/>
      <w:lvlText w:val="%1.%2.%3.%4.%5.%6"/>
      <w:lvlJc w:val="start"/>
      <w:pPr>
        <w:tabs>
          <w:tab w:val="num" w:pos="57.60pt"/>
        </w:tabs>
        <w:ind w:start="57.60pt" w:hanging="57.60pt"/>
      </w:pPr>
      <w:rPr>
        <w:rFonts w:hint="default"/>
      </w:rPr>
    </w:lvl>
    <w:lvl w:ilvl="6">
      <w:start w:val="1"/>
      <w:numFmt w:val="decimal"/>
      <w:pStyle w:val="Ttulo7"/>
      <w:lvlText w:val="%1.%2.%3.%4.%5.%6.%7"/>
      <w:lvlJc w:val="start"/>
      <w:pPr>
        <w:tabs>
          <w:tab w:val="num" w:pos="64.80pt"/>
        </w:tabs>
        <w:ind w:start="64.80pt" w:hanging="64.80pt"/>
      </w:pPr>
      <w:rPr>
        <w:rFonts w:hint="default"/>
      </w:rPr>
    </w:lvl>
    <w:lvl w:ilvl="7">
      <w:start w:val="1"/>
      <w:numFmt w:val="decimal"/>
      <w:pStyle w:val="Ttulo8"/>
      <w:lvlText w:val="%1.%2.%3.%4.%5.%6.%7.%8"/>
      <w:lvlJc w:val="start"/>
      <w:pPr>
        <w:tabs>
          <w:tab w:val="num" w:pos="72pt"/>
        </w:tabs>
        <w:ind w:start="72pt" w:hanging="72pt"/>
      </w:pPr>
      <w:rPr>
        <w:rFonts w:hint="default"/>
      </w:rPr>
    </w:lvl>
    <w:lvl w:ilvl="8">
      <w:start w:val="1"/>
      <w:numFmt w:val="decimal"/>
      <w:pStyle w:val="Ttulo9"/>
      <w:lvlText w:val="%1.%2.%3.%4.%5.%6.%7.%8.%9"/>
      <w:lvlJc w:val="start"/>
      <w:pPr>
        <w:tabs>
          <w:tab w:val="num" w:pos="79.20pt"/>
        </w:tabs>
        <w:ind w:start="79.20pt" w:hanging="79.20pt"/>
      </w:pPr>
      <w:rPr>
        <w:rFonts w:hint="default"/>
      </w:rPr>
    </w:lvl>
  </w:abstractNum>
  <w:abstractNum w:abstractNumId="7" w15:restartNumberingAfterBreak="0">
    <w:nsid w:val="36203168"/>
    <w:multiLevelType w:val="hybridMultilevel"/>
    <w:tmpl w:val="64B04A28"/>
    <w:lvl w:ilvl="0" w:tplc="280A0001">
      <w:start w:val="1"/>
      <w:numFmt w:val="bullet"/>
      <w:lvlText w:val=""/>
      <w:lvlJc w:val="start"/>
      <w:pPr>
        <w:ind w:start="36pt" w:hanging="18pt"/>
      </w:pPr>
      <w:rPr>
        <w:rFonts w:ascii="Symbol" w:hAnsi="Symbol" w:hint="default"/>
      </w:rPr>
    </w:lvl>
    <w:lvl w:ilvl="1" w:tplc="280A0003">
      <w:start w:val="1"/>
      <w:numFmt w:val="bullet"/>
      <w:lvlText w:val="o"/>
      <w:lvlJc w:val="start"/>
      <w:pPr>
        <w:ind w:start="72pt" w:hanging="18pt"/>
      </w:pPr>
      <w:rPr>
        <w:rFonts w:ascii="Courier New" w:hAnsi="Courier New" w:cs="Courier New" w:hint="default"/>
      </w:rPr>
    </w:lvl>
    <w:lvl w:ilvl="2" w:tplc="280A0005">
      <w:start w:val="1"/>
      <w:numFmt w:val="bullet"/>
      <w:lvlText w:val=""/>
      <w:lvlJc w:val="start"/>
      <w:pPr>
        <w:ind w:start="108pt" w:hanging="18pt"/>
      </w:pPr>
      <w:rPr>
        <w:rFonts w:ascii="Wingdings" w:hAnsi="Wingdings" w:hint="default"/>
      </w:rPr>
    </w:lvl>
    <w:lvl w:ilvl="3" w:tplc="280A0001">
      <w:start w:val="1"/>
      <w:numFmt w:val="bullet"/>
      <w:lvlText w:val=""/>
      <w:lvlJc w:val="start"/>
      <w:pPr>
        <w:ind w:start="144pt" w:hanging="18pt"/>
      </w:pPr>
      <w:rPr>
        <w:rFonts w:ascii="Symbol" w:hAnsi="Symbol" w:hint="default"/>
      </w:rPr>
    </w:lvl>
    <w:lvl w:ilvl="4" w:tplc="280A0003">
      <w:start w:val="1"/>
      <w:numFmt w:val="bullet"/>
      <w:lvlText w:val="o"/>
      <w:lvlJc w:val="start"/>
      <w:pPr>
        <w:ind w:start="180pt" w:hanging="18pt"/>
      </w:pPr>
      <w:rPr>
        <w:rFonts w:ascii="Courier New" w:hAnsi="Courier New" w:cs="Courier New" w:hint="default"/>
      </w:rPr>
    </w:lvl>
    <w:lvl w:ilvl="5" w:tplc="280A0005">
      <w:start w:val="1"/>
      <w:numFmt w:val="bullet"/>
      <w:lvlText w:val=""/>
      <w:lvlJc w:val="start"/>
      <w:pPr>
        <w:ind w:start="216pt" w:hanging="18pt"/>
      </w:pPr>
      <w:rPr>
        <w:rFonts w:ascii="Wingdings" w:hAnsi="Wingdings" w:hint="default"/>
      </w:rPr>
    </w:lvl>
    <w:lvl w:ilvl="6" w:tplc="280A0001">
      <w:start w:val="1"/>
      <w:numFmt w:val="bullet"/>
      <w:lvlText w:val=""/>
      <w:lvlJc w:val="start"/>
      <w:pPr>
        <w:ind w:start="252pt" w:hanging="18pt"/>
      </w:pPr>
      <w:rPr>
        <w:rFonts w:ascii="Symbol" w:hAnsi="Symbol" w:hint="default"/>
      </w:rPr>
    </w:lvl>
    <w:lvl w:ilvl="7" w:tplc="280A0003">
      <w:start w:val="1"/>
      <w:numFmt w:val="bullet"/>
      <w:lvlText w:val="o"/>
      <w:lvlJc w:val="start"/>
      <w:pPr>
        <w:ind w:start="288pt" w:hanging="18pt"/>
      </w:pPr>
      <w:rPr>
        <w:rFonts w:ascii="Courier New" w:hAnsi="Courier New" w:cs="Courier New" w:hint="default"/>
      </w:rPr>
    </w:lvl>
    <w:lvl w:ilvl="8" w:tplc="280A0005">
      <w:start w:val="1"/>
      <w:numFmt w:val="bullet"/>
      <w:lvlText w:val=""/>
      <w:lvlJc w:val="start"/>
      <w:pPr>
        <w:ind w:start="324pt" w:hanging="18pt"/>
      </w:pPr>
      <w:rPr>
        <w:rFonts w:ascii="Wingdings" w:hAnsi="Wingdings" w:hint="default"/>
      </w:rPr>
    </w:lvl>
  </w:abstractNum>
  <w:abstractNum w:abstractNumId="8" w15:restartNumberingAfterBreak="0">
    <w:nsid w:val="3D8D0870"/>
    <w:multiLevelType w:val="multilevel"/>
    <w:tmpl w:val="F18E706E"/>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9" w15:restartNumberingAfterBreak="0">
    <w:nsid w:val="40872B80"/>
    <w:multiLevelType w:val="hybridMultilevel"/>
    <w:tmpl w:val="0A9451DA"/>
    <w:lvl w:ilvl="0" w:tplc="9B78B808">
      <w:start w:val="1"/>
      <w:numFmt w:val="bullet"/>
      <w:lvlText w:val="•"/>
      <w:lvlJc w:val="start"/>
      <w:pPr>
        <w:tabs>
          <w:tab w:val="num" w:pos="36pt"/>
        </w:tabs>
        <w:ind w:start="36pt" w:hanging="18pt"/>
      </w:pPr>
      <w:rPr>
        <w:rFonts w:ascii="Tahoma" w:hAnsi="Tahoma" w:hint="default"/>
      </w:rPr>
    </w:lvl>
    <w:lvl w:ilvl="1" w:tplc="8CAAF06E" w:tentative="1">
      <w:start w:val="1"/>
      <w:numFmt w:val="bullet"/>
      <w:lvlText w:val="•"/>
      <w:lvlJc w:val="start"/>
      <w:pPr>
        <w:tabs>
          <w:tab w:val="num" w:pos="72pt"/>
        </w:tabs>
        <w:ind w:start="72pt" w:hanging="18pt"/>
      </w:pPr>
      <w:rPr>
        <w:rFonts w:ascii="Tahoma" w:hAnsi="Tahoma" w:hint="default"/>
      </w:rPr>
    </w:lvl>
    <w:lvl w:ilvl="2" w:tplc="59E0470C" w:tentative="1">
      <w:start w:val="1"/>
      <w:numFmt w:val="bullet"/>
      <w:lvlText w:val="•"/>
      <w:lvlJc w:val="start"/>
      <w:pPr>
        <w:tabs>
          <w:tab w:val="num" w:pos="108pt"/>
        </w:tabs>
        <w:ind w:start="108pt" w:hanging="18pt"/>
      </w:pPr>
      <w:rPr>
        <w:rFonts w:ascii="Tahoma" w:hAnsi="Tahoma" w:hint="default"/>
      </w:rPr>
    </w:lvl>
    <w:lvl w:ilvl="3" w:tplc="E3CEE50C" w:tentative="1">
      <w:start w:val="1"/>
      <w:numFmt w:val="bullet"/>
      <w:lvlText w:val="•"/>
      <w:lvlJc w:val="start"/>
      <w:pPr>
        <w:tabs>
          <w:tab w:val="num" w:pos="144pt"/>
        </w:tabs>
        <w:ind w:start="144pt" w:hanging="18pt"/>
      </w:pPr>
      <w:rPr>
        <w:rFonts w:ascii="Tahoma" w:hAnsi="Tahoma" w:hint="default"/>
      </w:rPr>
    </w:lvl>
    <w:lvl w:ilvl="4" w:tplc="C4300750" w:tentative="1">
      <w:start w:val="1"/>
      <w:numFmt w:val="bullet"/>
      <w:lvlText w:val="•"/>
      <w:lvlJc w:val="start"/>
      <w:pPr>
        <w:tabs>
          <w:tab w:val="num" w:pos="180pt"/>
        </w:tabs>
        <w:ind w:start="180pt" w:hanging="18pt"/>
      </w:pPr>
      <w:rPr>
        <w:rFonts w:ascii="Tahoma" w:hAnsi="Tahoma" w:hint="default"/>
      </w:rPr>
    </w:lvl>
    <w:lvl w:ilvl="5" w:tplc="DAF6C0F2" w:tentative="1">
      <w:start w:val="1"/>
      <w:numFmt w:val="bullet"/>
      <w:lvlText w:val="•"/>
      <w:lvlJc w:val="start"/>
      <w:pPr>
        <w:tabs>
          <w:tab w:val="num" w:pos="216pt"/>
        </w:tabs>
        <w:ind w:start="216pt" w:hanging="18pt"/>
      </w:pPr>
      <w:rPr>
        <w:rFonts w:ascii="Tahoma" w:hAnsi="Tahoma" w:hint="default"/>
      </w:rPr>
    </w:lvl>
    <w:lvl w:ilvl="6" w:tplc="956A6F64" w:tentative="1">
      <w:start w:val="1"/>
      <w:numFmt w:val="bullet"/>
      <w:lvlText w:val="•"/>
      <w:lvlJc w:val="start"/>
      <w:pPr>
        <w:tabs>
          <w:tab w:val="num" w:pos="252pt"/>
        </w:tabs>
        <w:ind w:start="252pt" w:hanging="18pt"/>
      </w:pPr>
      <w:rPr>
        <w:rFonts w:ascii="Tahoma" w:hAnsi="Tahoma" w:hint="default"/>
      </w:rPr>
    </w:lvl>
    <w:lvl w:ilvl="7" w:tplc="D0E47A22" w:tentative="1">
      <w:start w:val="1"/>
      <w:numFmt w:val="bullet"/>
      <w:lvlText w:val="•"/>
      <w:lvlJc w:val="start"/>
      <w:pPr>
        <w:tabs>
          <w:tab w:val="num" w:pos="288pt"/>
        </w:tabs>
        <w:ind w:start="288pt" w:hanging="18pt"/>
      </w:pPr>
      <w:rPr>
        <w:rFonts w:ascii="Tahoma" w:hAnsi="Tahoma" w:hint="default"/>
      </w:rPr>
    </w:lvl>
    <w:lvl w:ilvl="8" w:tplc="E48A2D56" w:tentative="1">
      <w:start w:val="1"/>
      <w:numFmt w:val="bullet"/>
      <w:lvlText w:val="•"/>
      <w:lvlJc w:val="start"/>
      <w:pPr>
        <w:tabs>
          <w:tab w:val="num" w:pos="324pt"/>
        </w:tabs>
        <w:ind w:start="324pt" w:hanging="18pt"/>
      </w:pPr>
      <w:rPr>
        <w:rFonts w:ascii="Tahoma" w:hAnsi="Tahoma" w:hint="default"/>
      </w:rPr>
    </w:lvl>
  </w:abstractNum>
  <w:abstractNum w:abstractNumId="10" w15:restartNumberingAfterBreak="0">
    <w:nsid w:val="40D026BA"/>
    <w:multiLevelType w:val="hybridMultilevel"/>
    <w:tmpl w:val="C54680BE"/>
    <w:lvl w:ilvl="0" w:tplc="04090001">
      <w:start w:val="1"/>
      <w:numFmt w:val="bullet"/>
      <w:lvlText w:val=""/>
      <w:lvlJc w:val="start"/>
      <w:pPr>
        <w:tabs>
          <w:tab w:val="num" w:pos="64.80pt"/>
        </w:tabs>
        <w:ind w:start="64.80pt" w:hanging="18pt"/>
      </w:pPr>
      <w:rPr>
        <w:rFonts w:ascii="Symbol" w:hAnsi="Symbol" w:hint="default"/>
      </w:rPr>
    </w:lvl>
    <w:lvl w:ilvl="1" w:tplc="04090003" w:tentative="1">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1" w15:restartNumberingAfterBreak="0">
    <w:nsid w:val="41505A23"/>
    <w:multiLevelType w:val="hybridMultilevel"/>
    <w:tmpl w:val="FB06C96E"/>
    <w:lvl w:ilvl="0" w:tplc="0409000F">
      <w:start w:val="1"/>
      <w:numFmt w:val="decimal"/>
      <w:lvlText w:val="%1."/>
      <w:lvlJc w:val="start"/>
      <w:pPr>
        <w:tabs>
          <w:tab w:val="num" w:pos="36pt"/>
        </w:tabs>
        <w:ind w:start="36pt" w:hanging="18pt"/>
      </w:p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2" w15:restartNumberingAfterBreak="0">
    <w:nsid w:val="438223B2"/>
    <w:multiLevelType w:val="hybridMultilevel"/>
    <w:tmpl w:val="5E266202"/>
    <w:lvl w:ilvl="0" w:tplc="280A0001">
      <w:start w:val="1"/>
      <w:numFmt w:val="bullet"/>
      <w:lvlText w:val=""/>
      <w:lvlJc w:val="start"/>
      <w:pPr>
        <w:ind w:start="64.80pt" w:hanging="18pt"/>
      </w:pPr>
      <w:rPr>
        <w:rFonts w:ascii="Symbol" w:hAnsi="Symbol" w:hint="default"/>
      </w:rPr>
    </w:lvl>
    <w:lvl w:ilvl="1" w:tplc="280A0003" w:tentative="1">
      <w:start w:val="1"/>
      <w:numFmt w:val="bullet"/>
      <w:lvlText w:val="o"/>
      <w:lvlJc w:val="start"/>
      <w:pPr>
        <w:ind w:start="100.80pt" w:hanging="18pt"/>
      </w:pPr>
      <w:rPr>
        <w:rFonts w:ascii="Courier New" w:hAnsi="Courier New" w:cs="Courier New" w:hint="default"/>
      </w:rPr>
    </w:lvl>
    <w:lvl w:ilvl="2" w:tplc="280A0005" w:tentative="1">
      <w:start w:val="1"/>
      <w:numFmt w:val="bullet"/>
      <w:lvlText w:val=""/>
      <w:lvlJc w:val="start"/>
      <w:pPr>
        <w:ind w:start="136.80pt" w:hanging="18pt"/>
      </w:pPr>
      <w:rPr>
        <w:rFonts w:ascii="Wingdings" w:hAnsi="Wingdings" w:hint="default"/>
      </w:rPr>
    </w:lvl>
    <w:lvl w:ilvl="3" w:tplc="280A0001" w:tentative="1">
      <w:start w:val="1"/>
      <w:numFmt w:val="bullet"/>
      <w:lvlText w:val=""/>
      <w:lvlJc w:val="start"/>
      <w:pPr>
        <w:ind w:start="172.80pt" w:hanging="18pt"/>
      </w:pPr>
      <w:rPr>
        <w:rFonts w:ascii="Symbol" w:hAnsi="Symbol" w:hint="default"/>
      </w:rPr>
    </w:lvl>
    <w:lvl w:ilvl="4" w:tplc="280A0003" w:tentative="1">
      <w:start w:val="1"/>
      <w:numFmt w:val="bullet"/>
      <w:lvlText w:val="o"/>
      <w:lvlJc w:val="start"/>
      <w:pPr>
        <w:ind w:start="208.80pt" w:hanging="18pt"/>
      </w:pPr>
      <w:rPr>
        <w:rFonts w:ascii="Courier New" w:hAnsi="Courier New" w:cs="Courier New" w:hint="default"/>
      </w:rPr>
    </w:lvl>
    <w:lvl w:ilvl="5" w:tplc="280A0005" w:tentative="1">
      <w:start w:val="1"/>
      <w:numFmt w:val="bullet"/>
      <w:lvlText w:val=""/>
      <w:lvlJc w:val="start"/>
      <w:pPr>
        <w:ind w:start="244.80pt" w:hanging="18pt"/>
      </w:pPr>
      <w:rPr>
        <w:rFonts w:ascii="Wingdings" w:hAnsi="Wingdings" w:hint="default"/>
      </w:rPr>
    </w:lvl>
    <w:lvl w:ilvl="6" w:tplc="280A0001" w:tentative="1">
      <w:start w:val="1"/>
      <w:numFmt w:val="bullet"/>
      <w:lvlText w:val=""/>
      <w:lvlJc w:val="start"/>
      <w:pPr>
        <w:ind w:start="280.80pt" w:hanging="18pt"/>
      </w:pPr>
      <w:rPr>
        <w:rFonts w:ascii="Symbol" w:hAnsi="Symbol" w:hint="default"/>
      </w:rPr>
    </w:lvl>
    <w:lvl w:ilvl="7" w:tplc="280A0003" w:tentative="1">
      <w:start w:val="1"/>
      <w:numFmt w:val="bullet"/>
      <w:lvlText w:val="o"/>
      <w:lvlJc w:val="start"/>
      <w:pPr>
        <w:ind w:start="316.80pt" w:hanging="18pt"/>
      </w:pPr>
      <w:rPr>
        <w:rFonts w:ascii="Courier New" w:hAnsi="Courier New" w:cs="Courier New" w:hint="default"/>
      </w:rPr>
    </w:lvl>
    <w:lvl w:ilvl="8" w:tplc="280A0005" w:tentative="1">
      <w:start w:val="1"/>
      <w:numFmt w:val="bullet"/>
      <w:lvlText w:val=""/>
      <w:lvlJc w:val="start"/>
      <w:pPr>
        <w:ind w:start="352.80pt" w:hanging="18pt"/>
      </w:pPr>
      <w:rPr>
        <w:rFonts w:ascii="Wingdings" w:hAnsi="Wingdings" w:hint="default"/>
      </w:rPr>
    </w:lvl>
  </w:abstractNum>
  <w:abstractNum w:abstractNumId="13" w15:restartNumberingAfterBreak="0">
    <w:nsid w:val="464C255F"/>
    <w:multiLevelType w:val="hybridMultilevel"/>
    <w:tmpl w:val="1E68D4AE"/>
    <w:lvl w:ilvl="0" w:tplc="3BD488F6">
      <w:start w:val="1"/>
      <w:numFmt w:val="decimal"/>
      <w:lvlText w:val="%1."/>
      <w:lvlJc w:val="start"/>
      <w:pPr>
        <w:tabs>
          <w:tab w:val="num" w:pos="64.80pt"/>
        </w:tabs>
        <w:ind w:start="64.80pt" w:hanging="18pt"/>
      </w:pPr>
      <w:rPr>
        <w:rFonts w:hint="default"/>
        <w:b w:val="0"/>
        <w:i w:val="0"/>
        <w:color w:val="auto"/>
      </w:r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14" w15:restartNumberingAfterBreak="0">
    <w:nsid w:val="49811818"/>
    <w:multiLevelType w:val="hybridMultilevel"/>
    <w:tmpl w:val="E9AC2DDA"/>
    <w:lvl w:ilvl="0" w:tplc="7638BE9C">
      <w:start w:val="1"/>
      <w:numFmt w:val="bullet"/>
      <w:lvlText w:val=""/>
      <w:lvlJc w:val="start"/>
      <w:pPr>
        <w:tabs>
          <w:tab w:val="num" w:pos="28.80pt"/>
        </w:tabs>
        <w:ind w:start="39.60pt" w:hanging="10.80pt"/>
      </w:pPr>
      <w:rPr>
        <w:rFonts w:ascii="Symbol" w:hAnsi="Symbol" w:hint="default"/>
      </w:rPr>
    </w:lvl>
    <w:lvl w:ilvl="1" w:tplc="04090003">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5" w15:restartNumberingAfterBreak="0">
    <w:nsid w:val="4B276484"/>
    <w:multiLevelType w:val="hybridMultilevel"/>
    <w:tmpl w:val="90C07DBC"/>
    <w:lvl w:ilvl="0" w:tplc="04090001">
      <w:start w:val="1"/>
      <w:numFmt w:val="bullet"/>
      <w:lvlText w:val=""/>
      <w:lvlJc w:val="start"/>
      <w:pPr>
        <w:tabs>
          <w:tab w:val="num" w:pos="64.80pt"/>
        </w:tabs>
        <w:ind w:start="64.80pt" w:hanging="18pt"/>
      </w:pPr>
      <w:rPr>
        <w:rFonts w:ascii="Symbol" w:hAnsi="Symbol" w:hint="default"/>
      </w:rPr>
    </w:lvl>
    <w:lvl w:ilvl="1" w:tplc="04090003" w:tentative="1">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6" w15:restartNumberingAfterBreak="0">
    <w:nsid w:val="4EA7183C"/>
    <w:multiLevelType w:val="multilevel"/>
    <w:tmpl w:val="E9AC2DDA"/>
    <w:lvl w:ilvl="0">
      <w:start w:val="1"/>
      <w:numFmt w:val="bullet"/>
      <w:lvlText w:val=""/>
      <w:lvlJc w:val="start"/>
      <w:pPr>
        <w:tabs>
          <w:tab w:val="num" w:pos="28.80pt"/>
        </w:tabs>
        <w:ind w:start="39.60pt" w:hanging="10.80pt"/>
      </w:pPr>
      <w:rPr>
        <w:rFonts w:ascii="Symbol" w:hAnsi="Symbol" w:hint="default"/>
      </w:rPr>
    </w:lvl>
    <w:lvl w:ilvl="1">
      <w:start w:val="1"/>
      <w:numFmt w:val="bullet"/>
      <w:lvlText w:val="o"/>
      <w:lvlJc w:val="start"/>
      <w:pPr>
        <w:tabs>
          <w:tab w:val="num" w:pos="100.80pt"/>
        </w:tabs>
        <w:ind w:start="100.80pt" w:hanging="18pt"/>
      </w:pPr>
      <w:rPr>
        <w:rFonts w:ascii="Courier New" w:hAnsi="Courier New" w:cs="Courier New" w:hint="default"/>
      </w:rPr>
    </w:lvl>
    <w:lvl w:ilvl="2">
      <w:start w:val="1"/>
      <w:numFmt w:val="bullet"/>
      <w:lvlText w:val=""/>
      <w:lvlJc w:val="start"/>
      <w:pPr>
        <w:tabs>
          <w:tab w:val="num" w:pos="136.80pt"/>
        </w:tabs>
        <w:ind w:start="136.80pt" w:hanging="18pt"/>
      </w:pPr>
      <w:rPr>
        <w:rFonts w:ascii="Wingdings" w:hAnsi="Wingdings" w:hint="default"/>
      </w:rPr>
    </w:lvl>
    <w:lvl w:ilvl="3">
      <w:start w:val="1"/>
      <w:numFmt w:val="bullet"/>
      <w:lvlText w:val=""/>
      <w:lvlJc w:val="start"/>
      <w:pPr>
        <w:tabs>
          <w:tab w:val="num" w:pos="172.80pt"/>
        </w:tabs>
        <w:ind w:start="172.80pt" w:hanging="18pt"/>
      </w:pPr>
      <w:rPr>
        <w:rFonts w:ascii="Symbol" w:hAnsi="Symbol" w:hint="default"/>
      </w:rPr>
    </w:lvl>
    <w:lvl w:ilvl="4">
      <w:start w:val="1"/>
      <w:numFmt w:val="bullet"/>
      <w:lvlText w:val="o"/>
      <w:lvlJc w:val="start"/>
      <w:pPr>
        <w:tabs>
          <w:tab w:val="num" w:pos="208.80pt"/>
        </w:tabs>
        <w:ind w:start="208.80pt" w:hanging="18pt"/>
      </w:pPr>
      <w:rPr>
        <w:rFonts w:ascii="Courier New" w:hAnsi="Courier New" w:cs="Courier New" w:hint="default"/>
      </w:rPr>
    </w:lvl>
    <w:lvl w:ilvl="5">
      <w:start w:val="1"/>
      <w:numFmt w:val="bullet"/>
      <w:lvlText w:val=""/>
      <w:lvlJc w:val="start"/>
      <w:pPr>
        <w:tabs>
          <w:tab w:val="num" w:pos="244.80pt"/>
        </w:tabs>
        <w:ind w:start="244.80pt" w:hanging="18pt"/>
      </w:pPr>
      <w:rPr>
        <w:rFonts w:ascii="Wingdings" w:hAnsi="Wingdings" w:hint="default"/>
      </w:rPr>
    </w:lvl>
    <w:lvl w:ilvl="6">
      <w:start w:val="1"/>
      <w:numFmt w:val="bullet"/>
      <w:lvlText w:val=""/>
      <w:lvlJc w:val="start"/>
      <w:pPr>
        <w:tabs>
          <w:tab w:val="num" w:pos="280.80pt"/>
        </w:tabs>
        <w:ind w:start="280.80pt" w:hanging="18pt"/>
      </w:pPr>
      <w:rPr>
        <w:rFonts w:ascii="Symbol" w:hAnsi="Symbol" w:hint="default"/>
      </w:rPr>
    </w:lvl>
    <w:lvl w:ilvl="7">
      <w:start w:val="1"/>
      <w:numFmt w:val="bullet"/>
      <w:lvlText w:val="o"/>
      <w:lvlJc w:val="start"/>
      <w:pPr>
        <w:tabs>
          <w:tab w:val="num" w:pos="316.80pt"/>
        </w:tabs>
        <w:ind w:start="316.80pt" w:hanging="18pt"/>
      </w:pPr>
      <w:rPr>
        <w:rFonts w:ascii="Courier New" w:hAnsi="Courier New" w:cs="Courier New" w:hint="default"/>
      </w:rPr>
    </w:lvl>
    <w:lvl w:ilvl="8">
      <w:start w:val="1"/>
      <w:numFmt w:val="bullet"/>
      <w:lvlText w:val=""/>
      <w:lvlJc w:val="start"/>
      <w:pPr>
        <w:tabs>
          <w:tab w:val="num" w:pos="352.80pt"/>
        </w:tabs>
        <w:ind w:start="352.80pt" w:hanging="18pt"/>
      </w:pPr>
      <w:rPr>
        <w:rFonts w:ascii="Wingdings" w:hAnsi="Wingdings" w:hint="default"/>
      </w:rPr>
    </w:lvl>
  </w:abstractNum>
  <w:abstractNum w:abstractNumId="17" w15:restartNumberingAfterBreak="0">
    <w:nsid w:val="4F6114FD"/>
    <w:multiLevelType w:val="hybridMultilevel"/>
    <w:tmpl w:val="BE400E64"/>
    <w:lvl w:ilvl="0" w:tplc="8A94C190">
      <w:start w:val="1"/>
      <w:numFmt w:val="bullet"/>
      <w:lvlText w:val=""/>
      <w:lvlJc w:val="start"/>
      <w:pPr>
        <w:tabs>
          <w:tab w:val="num" w:pos="36pt"/>
        </w:tabs>
        <w:ind w:start="36pt" w:hanging="18pt"/>
      </w:pPr>
      <w:rPr>
        <w:rFonts w:ascii="Marlett" w:hAnsi="Marlett" w:hint="default"/>
      </w:rPr>
    </w:lvl>
    <w:lvl w:ilvl="1" w:tplc="2BE425B0">
      <w:start w:val="2396"/>
      <w:numFmt w:val="bullet"/>
      <w:lvlText w:val="–"/>
      <w:lvlJc w:val="start"/>
      <w:pPr>
        <w:tabs>
          <w:tab w:val="num" w:pos="72pt"/>
        </w:tabs>
        <w:ind w:start="72pt" w:hanging="18pt"/>
      </w:pPr>
      <w:rPr>
        <w:rFonts w:ascii="Times New Roman" w:hAnsi="Times New Roman" w:hint="default"/>
      </w:rPr>
    </w:lvl>
    <w:lvl w:ilvl="2" w:tplc="439AEEEA" w:tentative="1">
      <w:start w:val="1"/>
      <w:numFmt w:val="bullet"/>
      <w:lvlText w:val=""/>
      <w:lvlJc w:val="start"/>
      <w:pPr>
        <w:tabs>
          <w:tab w:val="num" w:pos="108pt"/>
        </w:tabs>
        <w:ind w:start="108pt" w:hanging="18pt"/>
      </w:pPr>
      <w:rPr>
        <w:rFonts w:ascii="Marlett" w:hAnsi="Marlett" w:hint="default"/>
      </w:rPr>
    </w:lvl>
    <w:lvl w:ilvl="3" w:tplc="0F3AA870" w:tentative="1">
      <w:start w:val="1"/>
      <w:numFmt w:val="bullet"/>
      <w:lvlText w:val=""/>
      <w:lvlJc w:val="start"/>
      <w:pPr>
        <w:tabs>
          <w:tab w:val="num" w:pos="144pt"/>
        </w:tabs>
        <w:ind w:start="144pt" w:hanging="18pt"/>
      </w:pPr>
      <w:rPr>
        <w:rFonts w:ascii="Marlett" w:hAnsi="Marlett" w:hint="default"/>
      </w:rPr>
    </w:lvl>
    <w:lvl w:ilvl="4" w:tplc="436C1A86" w:tentative="1">
      <w:start w:val="1"/>
      <w:numFmt w:val="bullet"/>
      <w:lvlText w:val=""/>
      <w:lvlJc w:val="start"/>
      <w:pPr>
        <w:tabs>
          <w:tab w:val="num" w:pos="180pt"/>
        </w:tabs>
        <w:ind w:start="180pt" w:hanging="18pt"/>
      </w:pPr>
      <w:rPr>
        <w:rFonts w:ascii="Marlett" w:hAnsi="Marlett" w:hint="default"/>
      </w:rPr>
    </w:lvl>
    <w:lvl w:ilvl="5" w:tplc="F020AD1A" w:tentative="1">
      <w:start w:val="1"/>
      <w:numFmt w:val="bullet"/>
      <w:lvlText w:val=""/>
      <w:lvlJc w:val="start"/>
      <w:pPr>
        <w:tabs>
          <w:tab w:val="num" w:pos="216pt"/>
        </w:tabs>
        <w:ind w:start="216pt" w:hanging="18pt"/>
      </w:pPr>
      <w:rPr>
        <w:rFonts w:ascii="Marlett" w:hAnsi="Marlett" w:hint="default"/>
      </w:rPr>
    </w:lvl>
    <w:lvl w:ilvl="6" w:tplc="3F0E5A00" w:tentative="1">
      <w:start w:val="1"/>
      <w:numFmt w:val="bullet"/>
      <w:lvlText w:val=""/>
      <w:lvlJc w:val="start"/>
      <w:pPr>
        <w:tabs>
          <w:tab w:val="num" w:pos="252pt"/>
        </w:tabs>
        <w:ind w:start="252pt" w:hanging="18pt"/>
      </w:pPr>
      <w:rPr>
        <w:rFonts w:ascii="Marlett" w:hAnsi="Marlett" w:hint="default"/>
      </w:rPr>
    </w:lvl>
    <w:lvl w:ilvl="7" w:tplc="2D22F524" w:tentative="1">
      <w:start w:val="1"/>
      <w:numFmt w:val="bullet"/>
      <w:lvlText w:val=""/>
      <w:lvlJc w:val="start"/>
      <w:pPr>
        <w:tabs>
          <w:tab w:val="num" w:pos="288pt"/>
        </w:tabs>
        <w:ind w:start="288pt" w:hanging="18pt"/>
      </w:pPr>
      <w:rPr>
        <w:rFonts w:ascii="Marlett" w:hAnsi="Marlett" w:hint="default"/>
      </w:rPr>
    </w:lvl>
    <w:lvl w:ilvl="8" w:tplc="202CA568" w:tentative="1">
      <w:start w:val="1"/>
      <w:numFmt w:val="bullet"/>
      <w:lvlText w:val=""/>
      <w:lvlJc w:val="start"/>
      <w:pPr>
        <w:tabs>
          <w:tab w:val="num" w:pos="324pt"/>
        </w:tabs>
        <w:ind w:start="324pt" w:hanging="18pt"/>
      </w:pPr>
      <w:rPr>
        <w:rFonts w:ascii="Marlett" w:hAnsi="Marlett" w:hint="default"/>
      </w:rPr>
    </w:lvl>
  </w:abstractNum>
  <w:abstractNum w:abstractNumId="18" w15:restartNumberingAfterBreak="0">
    <w:nsid w:val="4FE7214F"/>
    <w:multiLevelType w:val="hybridMultilevel"/>
    <w:tmpl w:val="E5B4DCA2"/>
    <w:lvl w:ilvl="0" w:tplc="B02CFE3C">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9" w15:restartNumberingAfterBreak="0">
    <w:nsid w:val="518F2A21"/>
    <w:multiLevelType w:val="hybridMultilevel"/>
    <w:tmpl w:val="F0302BC8"/>
    <w:lvl w:ilvl="0" w:tplc="B02CFE3C">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0" w15:restartNumberingAfterBreak="0">
    <w:nsid w:val="5AAE0FFE"/>
    <w:multiLevelType w:val="hybridMultilevel"/>
    <w:tmpl w:val="977632B8"/>
    <w:lvl w:ilvl="0" w:tplc="747AE1B8">
      <w:start w:val="1"/>
      <w:numFmt w:val="decimal"/>
      <w:lvlText w:val="%1."/>
      <w:lvlJc w:val="start"/>
      <w:pPr>
        <w:tabs>
          <w:tab w:val="num" w:pos="36pt"/>
        </w:tabs>
        <w:ind w:start="36pt" w:hanging="18pt"/>
      </w:pPr>
      <w:rPr>
        <w:rFonts w:ascii="Times New Roman" w:hAnsi="Times New Roman" w:hint="default"/>
        <w:b w:val="0"/>
        <w:i/>
        <w:color w:val="0000FF"/>
        <w:sz w:val="24"/>
        <w:szCs w:val="24"/>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1" w15:restartNumberingAfterBreak="0">
    <w:nsid w:val="5AE37229"/>
    <w:multiLevelType w:val="hybridMultilevel"/>
    <w:tmpl w:val="BA6400F8"/>
    <w:lvl w:ilvl="0" w:tplc="04090003">
      <w:start w:val="1"/>
      <w:numFmt w:val="bullet"/>
      <w:lvlText w:val="o"/>
      <w:lvlJc w:val="start"/>
      <w:pPr>
        <w:tabs>
          <w:tab w:val="num" w:pos="46.80pt"/>
        </w:tabs>
        <w:ind w:start="46.80pt" w:hanging="18pt"/>
      </w:pPr>
      <w:rPr>
        <w:rFonts w:ascii="Courier New" w:hAnsi="Courier New" w:cs="Courier New" w:hint="default"/>
      </w:rPr>
    </w:lvl>
    <w:lvl w:ilvl="1" w:tplc="04090003">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22" w15:restartNumberingAfterBreak="0">
    <w:nsid w:val="626F1824"/>
    <w:multiLevelType w:val="hybridMultilevel"/>
    <w:tmpl w:val="C8D66BF4"/>
    <w:lvl w:ilvl="0" w:tplc="1F102126">
      <w:start w:val="1"/>
      <w:numFmt w:val="bullet"/>
      <w:lvlText w:val=""/>
      <w:lvlJc w:val="start"/>
      <w:pPr>
        <w:tabs>
          <w:tab w:val="num" w:pos="46.80pt"/>
        </w:tabs>
        <w:ind w:start="46.80pt" w:hanging="18pt"/>
      </w:pPr>
      <w:rPr>
        <w:rFonts w:ascii="Symbol" w:hAnsi="Symbol" w:hint="default"/>
        <w:b w:val="0"/>
        <w:i w:val="0"/>
        <w:color w:val="auto"/>
        <w:sz w:val="24"/>
        <w:szCs w:val="24"/>
      </w:rPr>
    </w:lvl>
    <w:lvl w:ilvl="1" w:tplc="04090003" w:tentative="1">
      <w:start w:val="1"/>
      <w:numFmt w:val="bullet"/>
      <w:lvlText w:val="o"/>
      <w:lvlJc w:val="start"/>
      <w:pPr>
        <w:tabs>
          <w:tab w:val="num" w:pos="82.80pt"/>
        </w:tabs>
        <w:ind w:start="82.80pt" w:hanging="18pt"/>
      </w:pPr>
      <w:rPr>
        <w:rFonts w:ascii="Courier New" w:hAnsi="Courier New" w:cs="Courier New" w:hint="default"/>
      </w:rPr>
    </w:lvl>
    <w:lvl w:ilvl="2" w:tplc="04090005" w:tentative="1">
      <w:start w:val="1"/>
      <w:numFmt w:val="bullet"/>
      <w:lvlText w:val=""/>
      <w:lvlJc w:val="start"/>
      <w:pPr>
        <w:tabs>
          <w:tab w:val="num" w:pos="118.80pt"/>
        </w:tabs>
        <w:ind w:start="118.80pt" w:hanging="18pt"/>
      </w:pPr>
      <w:rPr>
        <w:rFonts w:ascii="Wingdings" w:hAnsi="Wingdings" w:hint="default"/>
      </w:rPr>
    </w:lvl>
    <w:lvl w:ilvl="3" w:tplc="04090001" w:tentative="1">
      <w:start w:val="1"/>
      <w:numFmt w:val="bullet"/>
      <w:lvlText w:val=""/>
      <w:lvlJc w:val="start"/>
      <w:pPr>
        <w:tabs>
          <w:tab w:val="num" w:pos="154.80pt"/>
        </w:tabs>
        <w:ind w:start="154.80pt" w:hanging="18pt"/>
      </w:pPr>
      <w:rPr>
        <w:rFonts w:ascii="Symbol" w:hAnsi="Symbol" w:hint="default"/>
      </w:rPr>
    </w:lvl>
    <w:lvl w:ilvl="4" w:tplc="04090003" w:tentative="1">
      <w:start w:val="1"/>
      <w:numFmt w:val="bullet"/>
      <w:lvlText w:val="o"/>
      <w:lvlJc w:val="start"/>
      <w:pPr>
        <w:tabs>
          <w:tab w:val="num" w:pos="190.80pt"/>
        </w:tabs>
        <w:ind w:start="190.80pt" w:hanging="18pt"/>
      </w:pPr>
      <w:rPr>
        <w:rFonts w:ascii="Courier New" w:hAnsi="Courier New" w:cs="Courier New" w:hint="default"/>
      </w:rPr>
    </w:lvl>
    <w:lvl w:ilvl="5" w:tplc="04090005" w:tentative="1">
      <w:start w:val="1"/>
      <w:numFmt w:val="bullet"/>
      <w:lvlText w:val=""/>
      <w:lvlJc w:val="start"/>
      <w:pPr>
        <w:tabs>
          <w:tab w:val="num" w:pos="226.80pt"/>
        </w:tabs>
        <w:ind w:start="226.80pt" w:hanging="18pt"/>
      </w:pPr>
      <w:rPr>
        <w:rFonts w:ascii="Wingdings" w:hAnsi="Wingdings" w:hint="default"/>
      </w:rPr>
    </w:lvl>
    <w:lvl w:ilvl="6" w:tplc="04090001" w:tentative="1">
      <w:start w:val="1"/>
      <w:numFmt w:val="bullet"/>
      <w:lvlText w:val=""/>
      <w:lvlJc w:val="start"/>
      <w:pPr>
        <w:tabs>
          <w:tab w:val="num" w:pos="262.80pt"/>
        </w:tabs>
        <w:ind w:start="262.80pt" w:hanging="18pt"/>
      </w:pPr>
      <w:rPr>
        <w:rFonts w:ascii="Symbol" w:hAnsi="Symbol" w:hint="default"/>
      </w:rPr>
    </w:lvl>
    <w:lvl w:ilvl="7" w:tplc="04090003" w:tentative="1">
      <w:start w:val="1"/>
      <w:numFmt w:val="bullet"/>
      <w:lvlText w:val="o"/>
      <w:lvlJc w:val="start"/>
      <w:pPr>
        <w:tabs>
          <w:tab w:val="num" w:pos="298.80pt"/>
        </w:tabs>
        <w:ind w:start="298.80pt" w:hanging="18pt"/>
      </w:pPr>
      <w:rPr>
        <w:rFonts w:ascii="Courier New" w:hAnsi="Courier New" w:cs="Courier New" w:hint="default"/>
      </w:rPr>
    </w:lvl>
    <w:lvl w:ilvl="8" w:tplc="04090005" w:tentative="1">
      <w:start w:val="1"/>
      <w:numFmt w:val="bullet"/>
      <w:lvlText w:val=""/>
      <w:lvlJc w:val="start"/>
      <w:pPr>
        <w:tabs>
          <w:tab w:val="num" w:pos="334.80pt"/>
        </w:tabs>
        <w:ind w:start="334.80pt" w:hanging="18pt"/>
      </w:pPr>
      <w:rPr>
        <w:rFonts w:ascii="Wingdings" w:hAnsi="Wingdings" w:hint="default"/>
      </w:rPr>
    </w:lvl>
  </w:abstractNum>
  <w:abstractNum w:abstractNumId="23" w15:restartNumberingAfterBreak="0">
    <w:nsid w:val="65A70139"/>
    <w:multiLevelType w:val="multilevel"/>
    <w:tmpl w:val="E00CC90E"/>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24" w15:restartNumberingAfterBreak="0">
    <w:nsid w:val="6E53289F"/>
    <w:multiLevelType w:val="hybridMultilevel"/>
    <w:tmpl w:val="2DC06A1C"/>
    <w:lvl w:ilvl="0" w:tplc="04090001">
      <w:start w:val="1"/>
      <w:numFmt w:val="bullet"/>
      <w:lvlText w:val=""/>
      <w:lvlJc w:val="start"/>
      <w:pPr>
        <w:tabs>
          <w:tab w:val="num" w:pos="36pt"/>
        </w:tabs>
        <w:ind w:start="36pt" w:hanging="18pt"/>
      </w:pPr>
      <w:rPr>
        <w:rFonts w:ascii="Symbol" w:hAnsi="Symbol" w:hint="default"/>
      </w:rPr>
    </w:lvl>
    <w:lvl w:ilvl="1" w:tplc="04090003" w:tentative="1">
      <w:start w:val="1"/>
      <w:numFmt w:val="bullet"/>
      <w:lvlText w:val="o"/>
      <w:lvlJc w:val="start"/>
      <w:pPr>
        <w:tabs>
          <w:tab w:val="num" w:pos="72pt"/>
        </w:tabs>
        <w:ind w:start="72pt" w:hanging="18pt"/>
      </w:pPr>
      <w:rPr>
        <w:rFonts w:ascii="Courier New" w:hAnsi="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77460993"/>
    <w:multiLevelType w:val="hybridMultilevel"/>
    <w:tmpl w:val="20DE6C22"/>
    <w:lvl w:ilvl="0" w:tplc="280A0001">
      <w:start w:val="1"/>
      <w:numFmt w:val="bullet"/>
      <w:lvlText w:val=""/>
      <w:lvlJc w:val="start"/>
      <w:pPr>
        <w:ind w:start="36pt" w:hanging="18pt"/>
      </w:pPr>
      <w:rPr>
        <w:rFonts w:ascii="Symbol" w:hAnsi="Symbol" w:hint="default"/>
      </w:rPr>
    </w:lvl>
    <w:lvl w:ilvl="1" w:tplc="280A0003" w:tentative="1">
      <w:start w:val="1"/>
      <w:numFmt w:val="bullet"/>
      <w:lvlText w:val="o"/>
      <w:lvlJc w:val="start"/>
      <w:pPr>
        <w:ind w:start="72pt" w:hanging="18pt"/>
      </w:pPr>
      <w:rPr>
        <w:rFonts w:ascii="Courier New" w:hAnsi="Courier New" w:cs="Courier New" w:hint="default"/>
      </w:rPr>
    </w:lvl>
    <w:lvl w:ilvl="2" w:tplc="280A0005" w:tentative="1">
      <w:start w:val="1"/>
      <w:numFmt w:val="bullet"/>
      <w:lvlText w:val=""/>
      <w:lvlJc w:val="start"/>
      <w:pPr>
        <w:ind w:start="108pt" w:hanging="18pt"/>
      </w:pPr>
      <w:rPr>
        <w:rFonts w:ascii="Wingdings" w:hAnsi="Wingdings" w:hint="default"/>
      </w:rPr>
    </w:lvl>
    <w:lvl w:ilvl="3" w:tplc="280A0001" w:tentative="1">
      <w:start w:val="1"/>
      <w:numFmt w:val="bullet"/>
      <w:lvlText w:val=""/>
      <w:lvlJc w:val="start"/>
      <w:pPr>
        <w:ind w:start="144pt" w:hanging="18pt"/>
      </w:pPr>
      <w:rPr>
        <w:rFonts w:ascii="Symbol" w:hAnsi="Symbol" w:hint="default"/>
      </w:rPr>
    </w:lvl>
    <w:lvl w:ilvl="4" w:tplc="280A0003" w:tentative="1">
      <w:start w:val="1"/>
      <w:numFmt w:val="bullet"/>
      <w:lvlText w:val="o"/>
      <w:lvlJc w:val="start"/>
      <w:pPr>
        <w:ind w:start="180pt" w:hanging="18pt"/>
      </w:pPr>
      <w:rPr>
        <w:rFonts w:ascii="Courier New" w:hAnsi="Courier New" w:cs="Courier New" w:hint="default"/>
      </w:rPr>
    </w:lvl>
    <w:lvl w:ilvl="5" w:tplc="280A0005" w:tentative="1">
      <w:start w:val="1"/>
      <w:numFmt w:val="bullet"/>
      <w:lvlText w:val=""/>
      <w:lvlJc w:val="start"/>
      <w:pPr>
        <w:ind w:start="216pt" w:hanging="18pt"/>
      </w:pPr>
      <w:rPr>
        <w:rFonts w:ascii="Wingdings" w:hAnsi="Wingdings" w:hint="default"/>
      </w:rPr>
    </w:lvl>
    <w:lvl w:ilvl="6" w:tplc="280A0001" w:tentative="1">
      <w:start w:val="1"/>
      <w:numFmt w:val="bullet"/>
      <w:lvlText w:val=""/>
      <w:lvlJc w:val="start"/>
      <w:pPr>
        <w:ind w:start="252pt" w:hanging="18pt"/>
      </w:pPr>
      <w:rPr>
        <w:rFonts w:ascii="Symbol" w:hAnsi="Symbol" w:hint="default"/>
      </w:rPr>
    </w:lvl>
    <w:lvl w:ilvl="7" w:tplc="280A0003" w:tentative="1">
      <w:start w:val="1"/>
      <w:numFmt w:val="bullet"/>
      <w:lvlText w:val="o"/>
      <w:lvlJc w:val="start"/>
      <w:pPr>
        <w:ind w:start="288pt" w:hanging="18pt"/>
      </w:pPr>
      <w:rPr>
        <w:rFonts w:ascii="Courier New" w:hAnsi="Courier New" w:cs="Courier New" w:hint="default"/>
      </w:rPr>
    </w:lvl>
    <w:lvl w:ilvl="8" w:tplc="280A0005" w:tentative="1">
      <w:start w:val="1"/>
      <w:numFmt w:val="bullet"/>
      <w:lvlText w:val=""/>
      <w:lvlJc w:val="start"/>
      <w:pPr>
        <w:ind w:start="324pt" w:hanging="18pt"/>
      </w:pPr>
      <w:rPr>
        <w:rFonts w:ascii="Wingdings" w:hAnsi="Wingdings" w:hint="default"/>
      </w:rPr>
    </w:lvl>
  </w:abstractNum>
  <w:abstractNum w:abstractNumId="26" w15:restartNumberingAfterBreak="0">
    <w:nsid w:val="7F17790D"/>
    <w:multiLevelType w:val="multilevel"/>
    <w:tmpl w:val="91A4C478"/>
    <w:lvl w:ilvl="0">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num w:numId="1">
    <w:abstractNumId w:val="6"/>
  </w:num>
  <w:num w:numId="2">
    <w:abstractNumId w:val="4"/>
  </w:num>
  <w:num w:numId="3">
    <w:abstractNumId w:val="15"/>
  </w:num>
  <w:num w:numId="4">
    <w:abstractNumId w:val="10"/>
  </w:num>
  <w:num w:numId="5">
    <w:abstractNumId w:val="11"/>
  </w:num>
  <w:num w:numId="6">
    <w:abstractNumId w:val="13"/>
  </w:num>
  <w:num w:numId="7">
    <w:abstractNumId w:val="23"/>
  </w:num>
  <w:num w:numId="8">
    <w:abstractNumId w:val="2"/>
  </w:num>
  <w:num w:numId="9">
    <w:abstractNumId w:val="3"/>
  </w:num>
  <w:num w:numId="10">
    <w:abstractNumId w:val="22"/>
  </w:num>
  <w:num w:numId="11">
    <w:abstractNumId w:val="0"/>
  </w:num>
  <w:num w:numId="12">
    <w:abstractNumId w:val="1"/>
  </w:num>
  <w:num w:numId="13">
    <w:abstractNumId w:val="19"/>
  </w:num>
  <w:num w:numId="14">
    <w:abstractNumId w:val="5"/>
  </w:num>
  <w:num w:numId="15">
    <w:abstractNumId w:val="8"/>
  </w:num>
  <w:num w:numId="16">
    <w:abstractNumId w:val="18"/>
  </w:num>
  <w:num w:numId="17">
    <w:abstractNumId w:val="20"/>
  </w:num>
  <w:num w:numId="18">
    <w:abstractNumId w:val="26"/>
  </w:num>
  <w:num w:numId="19">
    <w:abstractNumId w:val="17"/>
  </w:num>
  <w:num w:numId="20">
    <w:abstractNumId w:val="9"/>
  </w:num>
  <w:num w:numId="21">
    <w:abstractNumId w:val="24"/>
  </w:num>
  <w:num w:numId="22">
    <w:abstractNumId w:val="14"/>
  </w:num>
  <w:num w:numId="23">
    <w:abstractNumId w:val="16"/>
  </w:num>
  <w:num w:numId="24">
    <w:abstractNumId w:val="21"/>
  </w:num>
  <w:num w:numId="25">
    <w:abstractNumId w:val="6"/>
  </w:num>
  <w:num w:numId="26">
    <w:abstractNumId w:val="25"/>
  </w:num>
  <w:num w:numId="27">
    <w:abstractNumId w:val="12"/>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num>
</w:numbering>
</file>

<file path=word/people.xml><?xml version="1.0" encoding="utf-8"?>
<w15:people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person w15:author="walter c">
    <w15:presenceInfo w15:providerId="Windows Live" w15:userId="43122e88f80f81d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s-PE" w:vendorID="64" w:dllVersion="131078" w:nlCheck="1" w:checkStyle="0"/>
  <w:activeWritingStyle w:appName="MSWord" w:lang="es-ES" w:vendorID="64" w:dllVersion="131078" w:nlCheck="1" w:checkStyle="1"/>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0" w:nlCheck="1" w:checkStyle="0"/>
  <w:activeWritingStyle w:appName="MSWord" w:lang="es-MX" w:vendorID="64" w:dllVersion="131078" w:nlCheck="1"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27613"/>
    <w:rsid w:val="00037698"/>
    <w:rsid w:val="00046625"/>
    <w:rsid w:val="0005445F"/>
    <w:rsid w:val="0007287A"/>
    <w:rsid w:val="00091256"/>
    <w:rsid w:val="000A21AA"/>
    <w:rsid w:val="000B0740"/>
    <w:rsid w:val="000B4CA5"/>
    <w:rsid w:val="000B56AE"/>
    <w:rsid w:val="000C04E3"/>
    <w:rsid w:val="000E03C8"/>
    <w:rsid w:val="000E5541"/>
    <w:rsid w:val="00101F13"/>
    <w:rsid w:val="00111039"/>
    <w:rsid w:val="00136CC8"/>
    <w:rsid w:val="001461EB"/>
    <w:rsid w:val="0016596E"/>
    <w:rsid w:val="00171D93"/>
    <w:rsid w:val="001811BE"/>
    <w:rsid w:val="00190418"/>
    <w:rsid w:val="001B7CC3"/>
    <w:rsid w:val="001D22AD"/>
    <w:rsid w:val="001F27B2"/>
    <w:rsid w:val="001F4667"/>
    <w:rsid w:val="00203BBE"/>
    <w:rsid w:val="00203C51"/>
    <w:rsid w:val="00215F81"/>
    <w:rsid w:val="00226272"/>
    <w:rsid w:val="0023171D"/>
    <w:rsid w:val="00233FB1"/>
    <w:rsid w:val="00234539"/>
    <w:rsid w:val="00246B84"/>
    <w:rsid w:val="00250011"/>
    <w:rsid w:val="00252099"/>
    <w:rsid w:val="00256363"/>
    <w:rsid w:val="002677DE"/>
    <w:rsid w:val="002B5631"/>
    <w:rsid w:val="002F61D1"/>
    <w:rsid w:val="003042B3"/>
    <w:rsid w:val="003056AB"/>
    <w:rsid w:val="00323BCB"/>
    <w:rsid w:val="00331B3E"/>
    <w:rsid w:val="00341618"/>
    <w:rsid w:val="003447C3"/>
    <w:rsid w:val="00371824"/>
    <w:rsid w:val="00371AF1"/>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97D9E"/>
    <w:rsid w:val="004A581E"/>
    <w:rsid w:val="004E6690"/>
    <w:rsid w:val="005159FA"/>
    <w:rsid w:val="00530910"/>
    <w:rsid w:val="00541BAB"/>
    <w:rsid w:val="00550C2F"/>
    <w:rsid w:val="00565569"/>
    <w:rsid w:val="00571605"/>
    <w:rsid w:val="00581039"/>
    <w:rsid w:val="00581488"/>
    <w:rsid w:val="00594876"/>
    <w:rsid w:val="005A3CF9"/>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4006"/>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B161A"/>
    <w:rsid w:val="007E276D"/>
    <w:rsid w:val="007F60C1"/>
    <w:rsid w:val="00817061"/>
    <w:rsid w:val="008201EA"/>
    <w:rsid w:val="008249D3"/>
    <w:rsid w:val="0087204D"/>
    <w:rsid w:val="00886085"/>
    <w:rsid w:val="0088641D"/>
    <w:rsid w:val="00895F33"/>
    <w:rsid w:val="008A3381"/>
    <w:rsid w:val="008E082C"/>
    <w:rsid w:val="008E5CDF"/>
    <w:rsid w:val="0091483F"/>
    <w:rsid w:val="0092790E"/>
    <w:rsid w:val="009435DF"/>
    <w:rsid w:val="009472EB"/>
    <w:rsid w:val="00954EED"/>
    <w:rsid w:val="00961811"/>
    <w:rsid w:val="00961CB4"/>
    <w:rsid w:val="009710A4"/>
    <w:rsid w:val="0097237B"/>
    <w:rsid w:val="009739C5"/>
    <w:rsid w:val="00974614"/>
    <w:rsid w:val="0098246F"/>
    <w:rsid w:val="00985680"/>
    <w:rsid w:val="00992F40"/>
    <w:rsid w:val="009974D6"/>
    <w:rsid w:val="009A7E10"/>
    <w:rsid w:val="009B3945"/>
    <w:rsid w:val="009C39CB"/>
    <w:rsid w:val="009D7BC7"/>
    <w:rsid w:val="009F1DD2"/>
    <w:rsid w:val="009F7E71"/>
    <w:rsid w:val="00A00CE9"/>
    <w:rsid w:val="00A01C04"/>
    <w:rsid w:val="00A14B83"/>
    <w:rsid w:val="00A21F3D"/>
    <w:rsid w:val="00A454C4"/>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74F4"/>
    <w:rsid w:val="00BE1B2E"/>
    <w:rsid w:val="00C01749"/>
    <w:rsid w:val="00C11A22"/>
    <w:rsid w:val="00C52992"/>
    <w:rsid w:val="00C70DEA"/>
    <w:rsid w:val="00CA5884"/>
    <w:rsid w:val="00CA6038"/>
    <w:rsid w:val="00CC1724"/>
    <w:rsid w:val="00CD1C2B"/>
    <w:rsid w:val="00CE23BA"/>
    <w:rsid w:val="00CE2859"/>
    <w:rsid w:val="00CF4AB0"/>
    <w:rsid w:val="00D00778"/>
    <w:rsid w:val="00D156EB"/>
    <w:rsid w:val="00D31D5B"/>
    <w:rsid w:val="00D32096"/>
    <w:rsid w:val="00D81598"/>
    <w:rsid w:val="00D82F83"/>
    <w:rsid w:val="00D84B4C"/>
    <w:rsid w:val="00DA4CC1"/>
    <w:rsid w:val="00DB1DB6"/>
    <w:rsid w:val="00DD4B1C"/>
    <w:rsid w:val="00DE66D1"/>
    <w:rsid w:val="00DF3CE3"/>
    <w:rsid w:val="00E30B43"/>
    <w:rsid w:val="00E35E65"/>
    <w:rsid w:val="00E361D3"/>
    <w:rsid w:val="00E57E03"/>
    <w:rsid w:val="00E65069"/>
    <w:rsid w:val="00E661AE"/>
    <w:rsid w:val="00E731E1"/>
    <w:rsid w:val="00E768BD"/>
    <w:rsid w:val="00E87435"/>
    <w:rsid w:val="00E9476B"/>
    <w:rsid w:val="00EB2F9E"/>
    <w:rsid w:val="00EB4CA9"/>
    <w:rsid w:val="00EC585F"/>
    <w:rsid w:val="00EC67E2"/>
    <w:rsid w:val="00ED2B2B"/>
    <w:rsid w:val="00EF21B5"/>
    <w:rsid w:val="00EF7609"/>
    <w:rsid w:val="00F12D3F"/>
    <w:rsid w:val="00F20D01"/>
    <w:rsid w:val="00F242B3"/>
    <w:rsid w:val="00F412FF"/>
    <w:rsid w:val="00F417DF"/>
    <w:rsid w:val="00F67051"/>
    <w:rsid w:val="00F75041"/>
    <w:rsid w:val="00F772B0"/>
    <w:rsid w:val="00F859D6"/>
    <w:rsid w:val="00FA3053"/>
    <w:rsid w:val="00FA4A7F"/>
    <w:rsid w:val="00FA5835"/>
    <w:rsid w:val="00FB04EA"/>
    <w:rsid w:val="00FC7030"/>
    <w:rsid w:val="00FD1173"/>
    <w:rsid w:val="00FD148E"/>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2A0D0"/>
  <w15:chartTrackingRefBased/>
  <w15:docId w15:val="{14CCB42E-C545-41F5-BAFB-93E22080773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Body Text" w:uiPriority="99"/>
    <w:lsdException w:name="Subtitle" w:qFormat="1"/>
    <w:lsdException w:name="Body Text 3" w:uiPriority="99"/>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3pt" w:after="3pt"/>
      <w:ind w:start="28.80pt"/>
      <w:jc w:val="both"/>
    </w:pPr>
    <w:rPr>
      <w:sz w:val="24"/>
      <w:szCs w:val="24"/>
      <w:lang w:val="en-US" w:eastAsia="en-US"/>
    </w:rPr>
  </w:style>
  <w:style w:type="paragraph" w:styleId="Ttulo1">
    <w:name w:val="heading 1"/>
    <w:basedOn w:val="Normal"/>
    <w:link w:val="Ttulo1Car"/>
    <w:autoRedefine/>
    <w:qFormat/>
    <w:rsid w:val="00CD1C2B"/>
    <w:pPr>
      <w:keepNext/>
      <w:numPr>
        <w:numId w:val="1"/>
      </w:numPr>
      <w:spacing w:before="9pt" w:after="6pt"/>
      <w:jc w:val="start"/>
      <w:outlineLvl w:val="0"/>
    </w:pPr>
    <w:rPr>
      <w:rFonts w:eastAsia="Arial Unicode MS"/>
      <w:b/>
      <w:bCs/>
      <w:caps/>
      <w:kern w:val="36"/>
      <w:sz w:val="28"/>
      <w:szCs w:val="48"/>
    </w:rPr>
  </w:style>
  <w:style w:type="paragraph" w:styleId="Ttulo2">
    <w:name w:val="heading 2"/>
    <w:basedOn w:val="Normal"/>
    <w:link w:val="Ttulo2Car"/>
    <w:qFormat/>
    <w:pPr>
      <w:keepNext/>
      <w:keepLines/>
      <w:numPr>
        <w:ilvl w:val="1"/>
        <w:numId w:val="1"/>
      </w:numPr>
      <w:spacing w:before="9pt" w:after="6pt"/>
      <w:outlineLvl w:val="1"/>
    </w:pPr>
    <w:rPr>
      <w:rFonts w:eastAsia="Arial Unicode MS" w:cs="Arial Unicode MS"/>
      <w:b/>
      <w:bCs/>
      <w:caps/>
    </w:rPr>
  </w:style>
  <w:style w:type="paragraph" w:styleId="Ttulo3">
    <w:name w:val="heading 3"/>
    <w:basedOn w:val="Normal"/>
    <w:qFormat/>
    <w:pPr>
      <w:keepNext/>
      <w:numPr>
        <w:ilvl w:val="2"/>
        <w:numId w:val="1"/>
      </w:numPr>
      <w:tabs>
        <w:tab w:val="start" w:pos="43.20pt"/>
      </w:tabs>
      <w:spacing w:before="6pt"/>
      <w:outlineLvl w:val="2"/>
    </w:pPr>
    <w:rPr>
      <w:rFonts w:eastAsia="Arial Unicode MS" w:cs="Arial Unicode MS"/>
      <w:b/>
      <w:bCs/>
    </w:rPr>
  </w:style>
  <w:style w:type="paragraph" w:styleId="Ttulo4">
    <w:name w:val="heading 4"/>
    <w:basedOn w:val="Normal"/>
    <w:qFormat/>
    <w:pPr>
      <w:keepNext/>
      <w:numPr>
        <w:ilvl w:val="3"/>
        <w:numId w:val="1"/>
      </w:numPr>
      <w:tabs>
        <w:tab w:val="start" w:pos="57.60pt"/>
      </w:tabs>
      <w:spacing w:before="6pt"/>
      <w:outlineLvl w:val="3"/>
    </w:pPr>
    <w:rPr>
      <w:rFonts w:ascii="Arial" w:eastAsia="Arial Unicode MS" w:hAnsi="Arial" w:cs="Arial Unicode MS"/>
      <w:b/>
      <w:bCs/>
    </w:rPr>
  </w:style>
  <w:style w:type="paragraph" w:styleId="Ttulo5">
    <w:name w:val="heading 5"/>
    <w:basedOn w:val="Normal"/>
    <w:qFormat/>
    <w:pPr>
      <w:numPr>
        <w:ilvl w:val="4"/>
        <w:numId w:val="1"/>
      </w:numPr>
      <w:outlineLvl w:val="4"/>
    </w:pPr>
    <w:rPr>
      <w:rFonts w:ascii="Arial" w:eastAsia="Arial Unicode MS" w:hAnsi="Arial" w:cs="Arial Unicode MS"/>
      <w:b/>
      <w:bCs/>
      <w:szCs w:val="20"/>
    </w:rPr>
  </w:style>
  <w:style w:type="paragraph" w:styleId="Ttulo6">
    <w:name w:val="heading 6"/>
    <w:basedOn w:val="Normal"/>
    <w:next w:val="Normal"/>
    <w:qFormat/>
    <w:pPr>
      <w:numPr>
        <w:ilvl w:val="5"/>
        <w:numId w:val="1"/>
      </w:numPr>
      <w:outlineLvl w:val="5"/>
    </w:pPr>
    <w:rPr>
      <w:rFonts w:ascii="Arial" w:hAnsi="Arial"/>
      <w:b/>
      <w:bCs/>
      <w:caps/>
      <w:sz w:val="28"/>
      <w:szCs w:val="22"/>
    </w:rPr>
  </w:style>
  <w:style w:type="paragraph" w:styleId="Ttulo7">
    <w:name w:val="heading 7"/>
    <w:basedOn w:val="Normal"/>
    <w:next w:val="Normal"/>
    <w:uiPriority w:val="99"/>
    <w:qFormat/>
    <w:pPr>
      <w:numPr>
        <w:ilvl w:val="6"/>
        <w:numId w:val="1"/>
      </w:numPr>
      <w:outlineLvl w:val="6"/>
    </w:pPr>
    <w:rPr>
      <w:rFonts w:ascii="Arial" w:hAnsi="Arial"/>
      <w:b/>
    </w:rPr>
  </w:style>
  <w:style w:type="paragraph" w:styleId="Ttulo8">
    <w:name w:val="heading 8"/>
    <w:basedOn w:val="Normal"/>
    <w:next w:val="Normal"/>
    <w:uiPriority w:val="99"/>
    <w:qFormat/>
    <w:pPr>
      <w:numPr>
        <w:ilvl w:val="7"/>
        <w:numId w:val="1"/>
      </w:numPr>
      <w:outlineLvl w:val="7"/>
    </w:pPr>
    <w:rPr>
      <w:rFonts w:ascii="Arial" w:hAnsi="Arial"/>
      <w:b/>
      <w:iCs/>
    </w:rPr>
  </w:style>
  <w:style w:type="paragraph" w:styleId="Ttulo9">
    <w:name w:val="heading 9"/>
    <w:basedOn w:val="Normal"/>
    <w:next w:val="Normal"/>
    <w:uiPriority w:val="99"/>
    <w:qFormat/>
    <w:pPr>
      <w:numPr>
        <w:ilvl w:val="8"/>
        <w:numId w:val="1"/>
      </w:numPr>
      <w:spacing w:before="12pt"/>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character" w:styleId="Hipervnculo">
    <w:name w:val="Hyperlink"/>
    <w:uiPriority w:val="99"/>
    <w:rPr>
      <w:color w:val="000FFF"/>
      <w:u w:val="single"/>
    </w:rPr>
  </w:style>
  <w:style w:type="paragraph" w:styleId="Encabezado">
    <w:name w:val="header"/>
    <w:basedOn w:val="Normal"/>
    <w:pPr>
      <w:tabs>
        <w:tab w:val="center" w:pos="216pt"/>
        <w:tab w:val="end" w:pos="432pt"/>
      </w:tabs>
    </w:pPr>
  </w:style>
  <w:style w:type="paragraph" w:styleId="Piedepgina">
    <w:name w:val="footer"/>
    <w:basedOn w:val="Normal"/>
    <w:pPr>
      <w:tabs>
        <w:tab w:val="center" w:pos="216pt"/>
        <w:tab w:val="end" w:pos="432pt"/>
      </w:tabs>
    </w:pPr>
  </w:style>
  <w:style w:type="paragraph" w:styleId="Ttulo">
    <w:name w:val="Title"/>
    <w:basedOn w:val="Normal"/>
    <w:qFormat/>
    <w:pPr>
      <w:spacing w:before="9pt" w:after="6pt"/>
      <w:ind w:start="0pt"/>
      <w:jc w:val="center"/>
    </w:pPr>
    <w:rPr>
      <w:b/>
      <w:bCs/>
      <w:caps/>
      <w:sz w:val="36"/>
    </w:rPr>
  </w:style>
  <w:style w:type="paragraph" w:styleId="Descripcin">
    <w:name w:val="caption"/>
    <w:basedOn w:val="Normal"/>
    <w:next w:val="Normal"/>
    <w:qFormat/>
    <w:pPr>
      <w:keepNext/>
    </w:pPr>
    <w:rPr>
      <w:b/>
      <w:bCs/>
      <w:i/>
      <w:sz w:val="20"/>
      <w:szCs w:val="20"/>
    </w:rPr>
  </w:style>
  <w:style w:type="paragraph" w:styleId="Sangradetextonormal">
    <w:name w:val="Body Text Indent"/>
    <w:basedOn w:val="Normal"/>
  </w:style>
  <w:style w:type="paragraph" w:styleId="TDC1">
    <w:name w:val="toc 1"/>
    <w:basedOn w:val="Normal"/>
    <w:next w:val="Normal"/>
    <w:uiPriority w:val="39"/>
    <w:pPr>
      <w:tabs>
        <w:tab w:val="start" w:pos="14.40pt"/>
        <w:tab w:val="start" w:pos="36pt"/>
        <w:tab w:val="end" w:leader="dot" w:pos="467.50pt"/>
      </w:tabs>
      <w:spacing w:before="9pt"/>
      <w:ind w:start="0pt"/>
    </w:pPr>
    <w:rPr>
      <w:b/>
      <w:bCs/>
      <w:caps/>
      <w:noProof/>
      <w:szCs w:val="28"/>
    </w:rPr>
  </w:style>
  <w:style w:type="paragraph" w:styleId="TDC2">
    <w:name w:val="toc 2"/>
    <w:basedOn w:val="Normal"/>
    <w:next w:val="Normal"/>
    <w:uiPriority w:val="39"/>
    <w:pPr>
      <w:tabs>
        <w:tab w:val="start" w:pos="36pt"/>
        <w:tab w:val="start" w:pos="64.80pt"/>
        <w:tab w:val="end" w:leader="dot" w:pos="467.50pt"/>
      </w:tabs>
      <w:ind w:start="21.60pt"/>
    </w:pPr>
    <w:rPr>
      <w:noProof/>
    </w:rPr>
  </w:style>
  <w:style w:type="paragraph" w:styleId="TDC3">
    <w:name w:val="toc 3"/>
    <w:basedOn w:val="Normal"/>
    <w:next w:val="Normal"/>
    <w:autoRedefine/>
    <w:uiPriority w:val="39"/>
    <w:pPr>
      <w:tabs>
        <w:tab w:val="start" w:pos="81pt"/>
        <w:tab w:val="start" w:pos="96pt"/>
        <w:tab w:val="end" w:leader="dot" w:pos="467.50pt"/>
      </w:tabs>
      <w:ind w:start="45pt"/>
    </w:pPr>
    <w:rPr>
      <w:noProof/>
    </w:rPr>
  </w:style>
  <w:style w:type="paragraph" w:styleId="TDC4">
    <w:name w:val="toc 4"/>
    <w:basedOn w:val="Normal"/>
    <w:next w:val="Normal"/>
    <w:autoRedefine/>
    <w:semiHidden/>
    <w:pPr>
      <w:tabs>
        <w:tab w:val="start" w:pos="108pt"/>
        <w:tab w:val="end" w:leader="dot" w:pos="468pt"/>
      </w:tabs>
      <w:ind w:start="0pt"/>
    </w:pPr>
    <w:rPr>
      <w:b/>
      <w:caps/>
      <w:szCs w:val="28"/>
    </w:rPr>
  </w:style>
  <w:style w:type="paragraph" w:styleId="TDC5">
    <w:name w:val="toc 5"/>
    <w:basedOn w:val="Normal"/>
    <w:next w:val="Normal"/>
    <w:autoRedefine/>
    <w:semiHidden/>
    <w:pPr>
      <w:ind w:start="0pt"/>
    </w:pPr>
  </w:style>
  <w:style w:type="paragraph" w:styleId="TDC6">
    <w:name w:val="toc 6"/>
    <w:basedOn w:val="Normal"/>
    <w:next w:val="Normal"/>
    <w:autoRedefine/>
    <w:semiHidden/>
    <w:pPr>
      <w:ind w:start="60pt"/>
    </w:pPr>
  </w:style>
  <w:style w:type="paragraph" w:styleId="TDC7">
    <w:name w:val="toc 7"/>
    <w:basedOn w:val="Normal"/>
    <w:next w:val="Normal"/>
    <w:autoRedefine/>
    <w:semiHidden/>
    <w:pPr>
      <w:ind w:start="72pt"/>
    </w:pPr>
  </w:style>
  <w:style w:type="paragraph" w:styleId="TDC8">
    <w:name w:val="toc 8"/>
    <w:basedOn w:val="Normal"/>
    <w:next w:val="Normal"/>
    <w:autoRedefine/>
    <w:semiHidden/>
    <w:pPr>
      <w:ind w:start="84pt"/>
    </w:pPr>
  </w:style>
  <w:style w:type="paragraph" w:styleId="TDC9">
    <w:name w:val="toc 9"/>
    <w:basedOn w:val="Normal"/>
    <w:next w:val="Normal"/>
    <w:autoRedefine/>
    <w:semiHidden/>
    <w:pPr>
      <w:ind w:start="96pt"/>
    </w:pPr>
  </w:style>
  <w:style w:type="paragraph" w:customStyle="1" w:styleId="tabletxt">
    <w:name w:val="tabletxt"/>
    <w:basedOn w:val="Normal"/>
    <w:pPr>
      <w:autoSpaceDE w:val="0"/>
      <w:autoSpaceDN w:val="0"/>
      <w:adjustRightInd w:val="0"/>
      <w:spacing w:before="1pt" w:after="1pt"/>
      <w:ind w:start="0pt"/>
    </w:pPr>
    <w:rPr>
      <w:rFonts w:cs="Arial"/>
      <w:sz w:val="20"/>
      <w:szCs w:val="20"/>
    </w:rPr>
  </w:style>
  <w:style w:type="paragraph" w:customStyle="1" w:styleId="TitleCover">
    <w:name w:val="Title Cover"/>
    <w:basedOn w:val="Normal"/>
    <w:next w:val="Normal"/>
    <w:pPr>
      <w:keepNext/>
      <w:keepLines/>
      <w:pBdr>
        <w:top w:val="single" w:sz="48" w:space="31" w:color="auto"/>
      </w:pBdr>
      <w:tabs>
        <w:tab w:val="start" w:pos="0pt"/>
      </w:tabs>
      <w:spacing w:before="12pt" w:after="25pt" w:line="32pt" w:lineRule="exact"/>
      <w:ind w:start="0pt"/>
      <w:jc w:val="start"/>
    </w:pPr>
    <w:rPr>
      <w:rFonts w:ascii="Arial Black" w:hAnsi="Arial Black"/>
      <w:b/>
      <w:spacing w:val="-48"/>
      <w:kern w:val="28"/>
      <w:sz w:val="64"/>
      <w:szCs w:val="20"/>
    </w:rPr>
  </w:style>
  <w:style w:type="paragraph" w:customStyle="1" w:styleId="SubtitleCover">
    <w:name w:val="Subtitle Cover"/>
    <w:basedOn w:val="TitleCover"/>
    <w:next w:val="Textoindependiente"/>
    <w:pPr>
      <w:pBdr>
        <w:top w:val="single" w:sz="6" w:space="24" w:color="auto"/>
      </w:pBdr>
      <w:tabs>
        <w:tab w:val="clear" w:pos="0pt"/>
      </w:tabs>
      <w:spacing w:before="0pt" w:after="0pt" w:line="24pt" w:lineRule="atLeast"/>
      <w:jc w:val="end"/>
    </w:pPr>
    <w:rPr>
      <w:rFonts w:ascii="Arial" w:hAnsi="Arial"/>
      <w:b w:val="0"/>
      <w:spacing w:val="-30"/>
      <w:sz w:val="48"/>
    </w:rPr>
  </w:style>
  <w:style w:type="paragraph" w:customStyle="1" w:styleId="SubtitleCover2">
    <w:name w:val="Subtitle Cover2"/>
    <w:basedOn w:val="SubtitleCover"/>
    <w:rPr>
      <w:spacing w:val="0"/>
      <w:sz w:val="36"/>
    </w:rPr>
  </w:style>
  <w:style w:type="paragraph" w:styleId="Textoindependiente">
    <w:name w:val="Body Text"/>
    <w:basedOn w:val="Normal"/>
    <w:link w:val="TextoindependienteCar"/>
    <w:uiPriority w:val="99"/>
    <w:pPr>
      <w:spacing w:after="6pt"/>
    </w:pPr>
  </w:style>
  <w:style w:type="paragraph" w:customStyle="1" w:styleId="Tabletext">
    <w:name w:val="Tabletext"/>
    <w:basedOn w:val="Normal"/>
    <w:pPr>
      <w:keepLines/>
      <w:widowControl w:val="0"/>
      <w:spacing w:before="0pt" w:after="0pt" w:line="12pt" w:lineRule="atLeast"/>
      <w:ind w:start="0pt"/>
      <w:jc w:val="start"/>
    </w:pPr>
    <w:rPr>
      <w:rFonts w:ascii="Arial" w:hAnsi="Arial"/>
      <w:sz w:val="20"/>
      <w:szCs w:val="20"/>
    </w:rPr>
  </w:style>
  <w:style w:type="paragraph" w:customStyle="1" w:styleId="InfoBlueCharChar">
    <w:name w:val="InfoBlue Char Char"/>
    <w:basedOn w:val="Normal"/>
    <w:next w:val="Textoindependiente"/>
    <w:pPr>
      <w:keepLines/>
      <w:spacing w:before="0pt" w:after="6pt" w:line="12pt" w:lineRule="atLeast"/>
    </w:pPr>
    <w:rPr>
      <w:i/>
      <w:color w:val="0000FF"/>
      <w:szCs w:val="20"/>
    </w:rPr>
  </w:style>
  <w:style w:type="paragraph" w:customStyle="1" w:styleId="Paragraph2">
    <w:name w:val="Paragraph2"/>
    <w:basedOn w:val="Normal"/>
    <w:pPr>
      <w:widowControl w:val="0"/>
      <w:spacing w:before="4pt" w:after="0pt" w:line="12pt" w:lineRule="atLeast"/>
      <w:ind w:start="36pt"/>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customStyle="1" w:styleId="InfoBlueCharCharCharCharCharChar">
    <w:name w:val="InfoBlue Char Char Char Char Char Char"/>
    <w:basedOn w:val="Normal"/>
    <w:next w:val="Textoindependiente"/>
    <w:pPr>
      <w:keepLines/>
      <w:spacing w:before="0pt" w:after="6pt" w:line="12pt"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Textoindependiente"/>
    <w:pPr>
      <w:keepLines/>
      <w:spacing w:before="0pt" w:after="6pt" w:line="12pt" w:lineRule="atLeast"/>
    </w:pPr>
    <w:rPr>
      <w:i/>
      <w:color w:val="0000FF"/>
      <w:szCs w:val="20"/>
    </w:rPr>
  </w:style>
  <w:style w:type="paragraph" w:styleId="Textocomentario">
    <w:name w:val="annotation text"/>
    <w:basedOn w:val="Normal"/>
    <w:semiHidden/>
    <w:rPr>
      <w:sz w:val="20"/>
      <w:szCs w:val="20"/>
    </w:rPr>
  </w:style>
  <w:style w:type="paragraph" w:styleId="Asuntodelcomentario">
    <w:name w:val="annotation subject"/>
    <w:basedOn w:val="Textocomentario"/>
    <w:next w:val="Textocomentario"/>
    <w:semiHidden/>
    <w:rPr>
      <w:b/>
      <w:bCs/>
    </w:rPr>
  </w:style>
  <w:style w:type="paragraph" w:customStyle="1" w:styleId="ResumeBody">
    <w:name w:val="Resume Body"/>
    <w:basedOn w:val="Normal"/>
    <w:pPr>
      <w:spacing w:after="6pt"/>
      <w:ind w:start="0pt"/>
      <w:jc w:val="start"/>
    </w:pPr>
    <w:rPr>
      <w:sz w:val="20"/>
    </w:rPr>
  </w:style>
  <w:style w:type="paragraph" w:styleId="Textoindependiente2">
    <w:name w:val="Body Text 2"/>
    <w:basedOn w:val="Normal"/>
    <w:pPr>
      <w:spacing w:before="0pt" w:after="0pt"/>
      <w:ind w:start="0pt"/>
      <w:jc w:val="start"/>
    </w:pPr>
    <w:rPr>
      <w:rFonts w:ascii="Arial" w:hAnsi="Arial" w:cs="Arial"/>
      <w:sz w:val="22"/>
      <w:szCs w:val="22"/>
    </w:rPr>
  </w:style>
  <w:style w:type="paragraph" w:styleId="NormalWeb">
    <w:name w:val="Normal (Web)"/>
    <w:basedOn w:val="Normal"/>
    <w:uiPriority w:val="99"/>
    <w:pPr>
      <w:spacing w:before="5pt" w:beforeAutospacing="1" w:after="5pt" w:afterAutospacing="1"/>
      <w:ind w:start="0pt"/>
      <w:jc w:val="start"/>
    </w:pPr>
  </w:style>
  <w:style w:type="character" w:styleId="Textoennegrita">
    <w:name w:val="Strong"/>
    <w:uiPriority w:val="22"/>
    <w:qFormat/>
    <w:rPr>
      <w:b/>
      <w:bCs/>
    </w:rPr>
  </w:style>
  <w:style w:type="character" w:styleId="Hipervnculovisitado">
    <w:name w:val="FollowedHyperlink"/>
    <w:rPr>
      <w:color w:val="800080"/>
      <w:u w:val="single"/>
    </w:rPr>
  </w:style>
  <w:style w:type="paragraph" w:styleId="Textoindependiente3">
    <w:name w:val="Body Text 3"/>
    <w:basedOn w:val="Normal"/>
    <w:link w:val="Textoindependiente3Car"/>
    <w:uiPriority w:val="99"/>
    <w:pPr>
      <w:tabs>
        <w:tab w:val="num" w:pos="90pt"/>
      </w:tabs>
      <w:ind w:start="0pt"/>
    </w:pPr>
  </w:style>
  <w:style w:type="character" w:customStyle="1" w:styleId="InstructionsChar1">
    <w:name w:val="Instructions Char1"/>
    <w:rPr>
      <w:i/>
      <w:color w:val="0000FF"/>
      <w:sz w:val="24"/>
      <w:lang w:val="en-US" w:eastAsia="en-US" w:bidi="ar-SA"/>
    </w:rPr>
  </w:style>
  <w:style w:type="character" w:styleId="CitaHTML">
    <w:name w:val="HTML Cite"/>
    <w:rPr>
      <w:i/>
      <w:iCs/>
    </w:rPr>
  </w:style>
  <w:style w:type="paragraph" w:customStyle="1" w:styleId="TableColumnHeading">
    <w:name w:val="TableColumnHeading"/>
    <w:next w:val="Normal"/>
    <w:pPr>
      <w:spacing w:before="3pt" w:after="3pt"/>
      <w:jc w:val="center"/>
    </w:pPr>
    <w:rPr>
      <w:rFonts w:ascii="Arial" w:hAnsi="Arial"/>
      <w:b/>
      <w:lang w:val="en-US" w:eastAsia="en-US"/>
    </w:rPr>
  </w:style>
  <w:style w:type="paragraph" w:customStyle="1" w:styleId="TableText0">
    <w:name w:val="TableText"/>
    <w:aliases w:val="tt"/>
    <w:pPr>
      <w:spacing w:before="2pt" w:after="2pt"/>
    </w:pPr>
    <w:rPr>
      <w:rFonts w:ascii="Arial" w:hAnsi="Arial"/>
      <w:lang w:val="en-US" w:eastAsia="en-US"/>
    </w:rPr>
  </w:style>
  <w:style w:type="paragraph" w:styleId="Sangra2detindependiente">
    <w:name w:val="Body Text Indent 2"/>
    <w:basedOn w:val="Normal"/>
    <w:pPr>
      <w:spacing w:before="6pt" w:after="0pt"/>
      <w:ind w:start="36pt"/>
      <w:jc w:val="star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pt" w:after="0pt"/>
      <w:ind w:start="0pt"/>
      <w:jc w:val="start"/>
    </w:pPr>
    <w:rPr>
      <w:rFonts w:ascii="Arial" w:hAnsi="Arial"/>
      <w:b/>
      <w:sz w:val="22"/>
    </w:rPr>
  </w:style>
  <w:style w:type="paragraph" w:customStyle="1" w:styleId="PageTitle">
    <w:name w:val="PageTitle"/>
    <w:basedOn w:val="Normal"/>
    <w:pPr>
      <w:spacing w:before="6pt" w:after="6pt"/>
      <w:ind w:start="0pt"/>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1pt" w:after="1pt"/>
      <w:ind w:start="0pt"/>
      <w:jc w:val="start"/>
    </w:pPr>
    <w:rPr>
      <w:rFonts w:ascii="Arial" w:hAnsi="Arial"/>
      <w:sz w:val="20"/>
      <w:szCs w:val="20"/>
    </w:rPr>
  </w:style>
  <w:style w:type="paragraph" w:customStyle="1" w:styleId="TextBold">
    <w:name w:val="Text Bold"/>
    <w:basedOn w:val="Normal"/>
    <w:next w:val="Normal"/>
    <w:pPr>
      <w:spacing w:before="0pt" w:after="0pt"/>
      <w:ind w:start="0pt"/>
      <w:jc w:val="start"/>
    </w:pPr>
    <w:rPr>
      <w:rFonts w:ascii="Arial" w:hAnsi="Arial"/>
      <w:b/>
      <w:sz w:val="20"/>
      <w:szCs w:val="20"/>
    </w:rPr>
  </w:style>
  <w:style w:type="paragraph" w:customStyle="1" w:styleId="TextUnderBold">
    <w:name w:val="Text UnderBold"/>
    <w:basedOn w:val="Normal"/>
    <w:pPr>
      <w:spacing w:before="0pt" w:after="0pt"/>
      <w:ind w:start="0pt"/>
      <w:jc w:val="center"/>
    </w:pPr>
    <w:rPr>
      <w:rFonts w:ascii="Arial" w:hAnsi="Arial"/>
      <w:sz w:val="20"/>
      <w:szCs w:val="20"/>
      <w:u w:val="single"/>
    </w:rPr>
  </w:style>
  <w:style w:type="paragraph" w:customStyle="1" w:styleId="BodyTextKeep">
    <w:name w:val="Body Text Keep"/>
    <w:basedOn w:val="Textoindependiente"/>
    <w:pPr>
      <w:keepNext/>
      <w:spacing w:before="0pt" w:after="11pt" w:line="11pt" w:lineRule="atLeast"/>
      <w:ind w:start="54pt"/>
      <w:jc w:val="start"/>
    </w:pPr>
    <w:rPr>
      <w:rFonts w:ascii="Arial" w:hAnsi="Arial"/>
      <w:szCs w:val="20"/>
    </w:rPr>
  </w:style>
  <w:style w:type="paragraph" w:customStyle="1" w:styleId="SectionHeading">
    <w:name w:val="Section Heading"/>
    <w:basedOn w:val="Ttulo1"/>
    <w:pPr>
      <w:keepLines/>
      <w:numPr>
        <w:numId w:val="0"/>
      </w:numPr>
      <w:shd w:val="pct15" w:color="auto" w:fill="auto"/>
      <w:spacing w:before="11pt" w:after="11pt" w:line="14pt" w:lineRule="atLeast"/>
      <w:ind w:firstLine="54pt"/>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pt" w:after="0pt" w:line="12pt" w:lineRule="auto"/>
      <w:ind w:start="17.10pt" w:end="17.75pt" w:firstLine="0pt"/>
      <w:jc w:val="center"/>
      <w:outlineLvl w:val="9"/>
    </w:pPr>
    <w:rPr>
      <w:rFonts w:ascii="Book Antiqua" w:hAnsi="Book Antiqua"/>
      <w:i/>
      <w:spacing w:val="0"/>
      <w:kern w:val="0"/>
      <w:position w:val="0"/>
      <w:sz w:val="22"/>
    </w:rPr>
  </w:style>
  <w:style w:type="paragraph" w:customStyle="1" w:styleId="formtext">
    <w:name w:val="form text"/>
    <w:basedOn w:val="Normal"/>
    <w:pPr>
      <w:spacing w:before="6pt" w:after="0pt"/>
      <w:ind w:start="0pt"/>
      <w:jc w:val="start"/>
    </w:pPr>
    <w:rPr>
      <w:b/>
      <w:i/>
      <w:sz w:val="22"/>
      <w:szCs w:val="20"/>
    </w:rPr>
  </w:style>
  <w:style w:type="paragraph" w:customStyle="1" w:styleId="tableheading0">
    <w:name w:val="table heading"/>
    <w:basedOn w:val="formtext-small"/>
    <w:pPr>
      <w:spacing w:before="3pt"/>
    </w:pPr>
    <w:rPr>
      <w:i/>
      <w:sz w:val="18"/>
    </w:rPr>
  </w:style>
  <w:style w:type="paragraph" w:customStyle="1" w:styleId="formtext-small">
    <w:name w:val="form text - small"/>
    <w:basedOn w:val="Normal"/>
    <w:pPr>
      <w:spacing w:before="12pt" w:after="0pt"/>
      <w:ind w:start="0pt"/>
      <w:jc w:val="start"/>
    </w:pPr>
    <w:rPr>
      <w:sz w:val="20"/>
      <w:szCs w:val="20"/>
    </w:rPr>
  </w:style>
  <w:style w:type="paragraph" w:customStyle="1" w:styleId="Instructions">
    <w:name w:val="Instructions"/>
    <w:basedOn w:val="Normal"/>
    <w:autoRedefine/>
    <w:pPr>
      <w:shd w:val="clear" w:color="auto" w:fill="FFFFFF"/>
      <w:spacing w:before="0pt" w:after="0pt"/>
      <w:ind w:start="0pt"/>
      <w:jc w:val="start"/>
    </w:pPr>
    <w:rPr>
      <w:i/>
      <w:color w:val="0000FF"/>
      <w:szCs w:val="20"/>
    </w:rPr>
  </w:style>
  <w:style w:type="paragraph" w:customStyle="1" w:styleId="Bullet1">
    <w:name w:val="Bullet 1"/>
    <w:basedOn w:val="Normal"/>
    <w:pPr>
      <w:numPr>
        <w:numId w:val="2"/>
      </w:numPr>
      <w:tabs>
        <w:tab w:val="clear" w:pos="36pt"/>
        <w:tab w:val="num" w:pos="17pt"/>
        <w:tab w:val="num" w:pos="22.70pt"/>
      </w:tabs>
      <w:spacing w:before="0pt" w:after="0pt"/>
      <w:ind w:start="17pt" w:hanging="11.35pt"/>
      <w:jc w:val="star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AcrnimoHTML">
    <w:name w:val="HTML Acronym"/>
    <w:rPr>
      <w:color w:val="666666"/>
    </w:rPr>
  </w:style>
  <w:style w:type="paragraph" w:customStyle="1" w:styleId="InfoBlueCharChar2">
    <w:name w:val="InfoBlue Char Char2"/>
    <w:basedOn w:val="Normal"/>
    <w:next w:val="Textoindependiente"/>
    <w:pPr>
      <w:keepLines/>
      <w:spacing w:before="0pt" w:after="6pt" w:line="12pt"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start="0pt"/>
    </w:pPr>
    <w:rPr>
      <w:b/>
      <w:sz w:val="28"/>
      <w:szCs w:val="28"/>
    </w:rPr>
  </w:style>
  <w:style w:type="table" w:styleId="Tablaconcuadrcula">
    <w:name w:val="Table Grid"/>
    <w:basedOn w:val="Tablanormal"/>
    <w:rsid w:val="00961811"/>
    <w:pPr>
      <w:spacing w:before="3pt" w:after="3pt"/>
      <w:ind w:start="28.80pt"/>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InfoBlue">
    <w:name w:val="InfoBlue"/>
    <w:basedOn w:val="Normal"/>
    <w:next w:val="Textoindependiente"/>
    <w:uiPriority w:val="99"/>
    <w:pPr>
      <w:widowControl w:val="0"/>
      <w:spacing w:before="0pt" w:after="6pt" w:line="12pt" w:lineRule="atLeast"/>
    </w:pPr>
    <w:rPr>
      <w:i/>
      <w:color w:val="0000FF"/>
      <w:szCs w:val="20"/>
    </w:rPr>
  </w:style>
  <w:style w:type="character" w:styleId="Nmerodepgina">
    <w:name w:val="page number"/>
    <w:basedOn w:val="Fuentedeprrafopredeter"/>
  </w:style>
  <w:style w:type="paragraph" w:styleId="TtuloTDC">
    <w:name w:val="TOC Heading"/>
    <w:basedOn w:val="Ttulo1"/>
    <w:next w:val="Normal"/>
    <w:uiPriority w:val="39"/>
    <w:unhideWhenUsed/>
    <w:qFormat/>
    <w:rsid w:val="00550C2F"/>
    <w:pPr>
      <w:keepLines/>
      <w:numPr>
        <w:numId w:val="0"/>
      </w:numPr>
      <w:spacing w:before="12pt" w:after="0pt" w:line="12.95pt" w:lineRule="auto"/>
      <w:outlineLvl w:val="9"/>
    </w:pPr>
    <w:rPr>
      <w:rFonts w:ascii="Calibri Light" w:eastAsia="Times New Roman" w:hAnsi="Calibri Light"/>
      <w:b w:val="0"/>
      <w:bCs w:val="0"/>
      <w:caps w:val="0"/>
      <w:color w:val="2E74B5"/>
      <w:kern w:val="0"/>
      <w:sz w:val="32"/>
      <w:szCs w:val="32"/>
      <w:lang w:val="es-PE" w:eastAsia="es-PE"/>
    </w:rPr>
  </w:style>
  <w:style w:type="character" w:customStyle="1" w:styleId="shorttext">
    <w:name w:val="short_text"/>
    <w:rsid w:val="00136CC8"/>
  </w:style>
  <w:style w:type="character" w:customStyle="1" w:styleId="Ttulo1Car">
    <w:name w:val="Título 1 Car"/>
    <w:link w:val="Ttulo1"/>
    <w:rsid w:val="00CD1C2B"/>
    <w:rPr>
      <w:rFonts w:eastAsia="Arial Unicode MS"/>
      <w:b/>
      <w:bCs/>
      <w:caps/>
      <w:kern w:val="36"/>
      <w:sz w:val="28"/>
      <w:szCs w:val="48"/>
      <w:lang w:val="en-US" w:eastAsia="en-US"/>
    </w:rPr>
  </w:style>
  <w:style w:type="character" w:customStyle="1" w:styleId="Ttulo2Car">
    <w:name w:val="Título 2 Car"/>
    <w:link w:val="Ttulo2"/>
    <w:rsid w:val="00CD1C2B"/>
    <w:rPr>
      <w:rFonts w:eastAsia="Arial Unicode MS" w:cs="Arial Unicode MS"/>
      <w:b/>
      <w:bCs/>
      <w:caps/>
      <w:sz w:val="24"/>
      <w:szCs w:val="24"/>
      <w:lang w:val="en-US" w:eastAsia="en-US"/>
    </w:rPr>
  </w:style>
  <w:style w:type="character" w:customStyle="1" w:styleId="TextoindependienteCar">
    <w:name w:val="Texto independiente Car"/>
    <w:link w:val="Textoindependiente"/>
    <w:uiPriority w:val="99"/>
    <w:rsid w:val="00CD1C2B"/>
    <w:rPr>
      <w:sz w:val="24"/>
      <w:szCs w:val="24"/>
      <w:lang w:val="en-US" w:eastAsia="en-US"/>
    </w:rPr>
  </w:style>
  <w:style w:type="character" w:customStyle="1" w:styleId="Textoindependiente3Car">
    <w:name w:val="Texto independiente 3 Car"/>
    <w:link w:val="Textoindependiente3"/>
    <w:uiPriority w:val="99"/>
    <w:rsid w:val="00CD1C2B"/>
    <w:rPr>
      <w:sz w:val="24"/>
      <w:szCs w:val="24"/>
      <w:lang w:val="en-US" w:eastAsia="en-US"/>
    </w:rPr>
  </w:style>
  <w:style w:type="character" w:customStyle="1" w:styleId="a">
    <w:name w:val="a"/>
    <w:rsid w:val="00CD1C2B"/>
  </w:style>
  <w:style w:type="character" w:customStyle="1" w:styleId="l6">
    <w:name w:val="l6"/>
    <w:rsid w:val="00CD1C2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9251072">
      <w:bodyDiv w:val="1"/>
      <w:marLeft w:val="0pt"/>
      <w:marRight w:val="0pt"/>
      <w:marTop w:val="0pt"/>
      <w:marBottom w:val="0pt"/>
      <w:divBdr>
        <w:top w:val="none" w:sz="0" w:space="0" w:color="auto"/>
        <w:left w:val="none" w:sz="0" w:space="0" w:color="auto"/>
        <w:bottom w:val="none" w:sz="0" w:space="0" w:color="auto"/>
        <w:right w:val="none" w:sz="0" w:space="0" w:color="auto"/>
      </w:divBdr>
    </w:div>
    <w:div w:id="9447681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8108774">
          <w:marLeft w:val="0pt"/>
          <w:marRight w:val="0pt"/>
          <w:marTop w:val="0pt"/>
          <w:marBottom w:val="0pt"/>
          <w:divBdr>
            <w:top w:val="none" w:sz="0" w:space="0" w:color="auto"/>
            <w:left w:val="none" w:sz="0" w:space="0" w:color="auto"/>
            <w:bottom w:val="none" w:sz="0" w:space="0" w:color="auto"/>
            <w:right w:val="none" w:sz="0" w:space="0" w:color="auto"/>
          </w:divBdr>
          <w:divsChild>
            <w:div w:id="50738122">
              <w:marLeft w:val="0pt"/>
              <w:marRight w:val="0pt"/>
              <w:marTop w:val="0pt"/>
              <w:marBottom w:val="0pt"/>
              <w:divBdr>
                <w:top w:val="none" w:sz="0" w:space="0" w:color="auto"/>
                <w:left w:val="none" w:sz="0" w:space="0" w:color="auto"/>
                <w:bottom w:val="none" w:sz="0" w:space="0" w:color="auto"/>
                <w:right w:val="none" w:sz="0" w:space="0" w:color="auto"/>
              </w:divBdr>
            </w:div>
            <w:div w:id="90856665">
              <w:marLeft w:val="0pt"/>
              <w:marRight w:val="0pt"/>
              <w:marTop w:val="0pt"/>
              <w:marBottom w:val="0pt"/>
              <w:divBdr>
                <w:top w:val="none" w:sz="0" w:space="0" w:color="auto"/>
                <w:left w:val="none" w:sz="0" w:space="0" w:color="auto"/>
                <w:bottom w:val="none" w:sz="0" w:space="0" w:color="auto"/>
                <w:right w:val="none" w:sz="0" w:space="0" w:color="auto"/>
              </w:divBdr>
            </w:div>
            <w:div w:id="167990366">
              <w:marLeft w:val="0pt"/>
              <w:marRight w:val="0pt"/>
              <w:marTop w:val="0pt"/>
              <w:marBottom w:val="0pt"/>
              <w:divBdr>
                <w:top w:val="none" w:sz="0" w:space="0" w:color="auto"/>
                <w:left w:val="none" w:sz="0" w:space="0" w:color="auto"/>
                <w:bottom w:val="none" w:sz="0" w:space="0" w:color="auto"/>
                <w:right w:val="none" w:sz="0" w:space="0" w:color="auto"/>
              </w:divBdr>
            </w:div>
            <w:div w:id="240792909">
              <w:marLeft w:val="0pt"/>
              <w:marRight w:val="0pt"/>
              <w:marTop w:val="0pt"/>
              <w:marBottom w:val="0pt"/>
              <w:divBdr>
                <w:top w:val="none" w:sz="0" w:space="0" w:color="auto"/>
                <w:left w:val="none" w:sz="0" w:space="0" w:color="auto"/>
                <w:bottom w:val="none" w:sz="0" w:space="0" w:color="auto"/>
                <w:right w:val="none" w:sz="0" w:space="0" w:color="auto"/>
              </w:divBdr>
            </w:div>
            <w:div w:id="284700544">
              <w:marLeft w:val="0pt"/>
              <w:marRight w:val="0pt"/>
              <w:marTop w:val="0pt"/>
              <w:marBottom w:val="0pt"/>
              <w:divBdr>
                <w:top w:val="none" w:sz="0" w:space="0" w:color="auto"/>
                <w:left w:val="none" w:sz="0" w:space="0" w:color="auto"/>
                <w:bottom w:val="none" w:sz="0" w:space="0" w:color="auto"/>
                <w:right w:val="none" w:sz="0" w:space="0" w:color="auto"/>
              </w:divBdr>
            </w:div>
            <w:div w:id="320276536">
              <w:marLeft w:val="0pt"/>
              <w:marRight w:val="0pt"/>
              <w:marTop w:val="0pt"/>
              <w:marBottom w:val="0pt"/>
              <w:divBdr>
                <w:top w:val="none" w:sz="0" w:space="0" w:color="auto"/>
                <w:left w:val="none" w:sz="0" w:space="0" w:color="auto"/>
                <w:bottom w:val="none" w:sz="0" w:space="0" w:color="auto"/>
                <w:right w:val="none" w:sz="0" w:space="0" w:color="auto"/>
              </w:divBdr>
            </w:div>
            <w:div w:id="384332287">
              <w:marLeft w:val="0pt"/>
              <w:marRight w:val="0pt"/>
              <w:marTop w:val="0pt"/>
              <w:marBottom w:val="0pt"/>
              <w:divBdr>
                <w:top w:val="none" w:sz="0" w:space="0" w:color="auto"/>
                <w:left w:val="none" w:sz="0" w:space="0" w:color="auto"/>
                <w:bottom w:val="none" w:sz="0" w:space="0" w:color="auto"/>
                <w:right w:val="none" w:sz="0" w:space="0" w:color="auto"/>
              </w:divBdr>
            </w:div>
            <w:div w:id="385225509">
              <w:marLeft w:val="0pt"/>
              <w:marRight w:val="0pt"/>
              <w:marTop w:val="0pt"/>
              <w:marBottom w:val="0pt"/>
              <w:divBdr>
                <w:top w:val="none" w:sz="0" w:space="0" w:color="auto"/>
                <w:left w:val="none" w:sz="0" w:space="0" w:color="auto"/>
                <w:bottom w:val="none" w:sz="0" w:space="0" w:color="auto"/>
                <w:right w:val="none" w:sz="0" w:space="0" w:color="auto"/>
              </w:divBdr>
            </w:div>
            <w:div w:id="399058660">
              <w:marLeft w:val="0pt"/>
              <w:marRight w:val="0pt"/>
              <w:marTop w:val="0pt"/>
              <w:marBottom w:val="0pt"/>
              <w:divBdr>
                <w:top w:val="none" w:sz="0" w:space="0" w:color="auto"/>
                <w:left w:val="none" w:sz="0" w:space="0" w:color="auto"/>
                <w:bottom w:val="none" w:sz="0" w:space="0" w:color="auto"/>
                <w:right w:val="none" w:sz="0" w:space="0" w:color="auto"/>
              </w:divBdr>
            </w:div>
            <w:div w:id="454907202">
              <w:marLeft w:val="0pt"/>
              <w:marRight w:val="0pt"/>
              <w:marTop w:val="0pt"/>
              <w:marBottom w:val="0pt"/>
              <w:divBdr>
                <w:top w:val="none" w:sz="0" w:space="0" w:color="auto"/>
                <w:left w:val="none" w:sz="0" w:space="0" w:color="auto"/>
                <w:bottom w:val="none" w:sz="0" w:space="0" w:color="auto"/>
                <w:right w:val="none" w:sz="0" w:space="0" w:color="auto"/>
              </w:divBdr>
            </w:div>
            <w:div w:id="471366819">
              <w:marLeft w:val="0pt"/>
              <w:marRight w:val="0pt"/>
              <w:marTop w:val="0pt"/>
              <w:marBottom w:val="0pt"/>
              <w:divBdr>
                <w:top w:val="none" w:sz="0" w:space="0" w:color="auto"/>
                <w:left w:val="none" w:sz="0" w:space="0" w:color="auto"/>
                <w:bottom w:val="none" w:sz="0" w:space="0" w:color="auto"/>
                <w:right w:val="none" w:sz="0" w:space="0" w:color="auto"/>
              </w:divBdr>
            </w:div>
            <w:div w:id="514656300">
              <w:marLeft w:val="0pt"/>
              <w:marRight w:val="0pt"/>
              <w:marTop w:val="0pt"/>
              <w:marBottom w:val="0pt"/>
              <w:divBdr>
                <w:top w:val="none" w:sz="0" w:space="0" w:color="auto"/>
                <w:left w:val="none" w:sz="0" w:space="0" w:color="auto"/>
                <w:bottom w:val="none" w:sz="0" w:space="0" w:color="auto"/>
                <w:right w:val="none" w:sz="0" w:space="0" w:color="auto"/>
              </w:divBdr>
            </w:div>
            <w:div w:id="534465007">
              <w:marLeft w:val="0pt"/>
              <w:marRight w:val="0pt"/>
              <w:marTop w:val="0pt"/>
              <w:marBottom w:val="0pt"/>
              <w:divBdr>
                <w:top w:val="none" w:sz="0" w:space="0" w:color="auto"/>
                <w:left w:val="none" w:sz="0" w:space="0" w:color="auto"/>
                <w:bottom w:val="none" w:sz="0" w:space="0" w:color="auto"/>
                <w:right w:val="none" w:sz="0" w:space="0" w:color="auto"/>
              </w:divBdr>
            </w:div>
            <w:div w:id="559051076">
              <w:marLeft w:val="0pt"/>
              <w:marRight w:val="0pt"/>
              <w:marTop w:val="0pt"/>
              <w:marBottom w:val="0pt"/>
              <w:divBdr>
                <w:top w:val="none" w:sz="0" w:space="0" w:color="auto"/>
                <w:left w:val="none" w:sz="0" w:space="0" w:color="auto"/>
                <w:bottom w:val="none" w:sz="0" w:space="0" w:color="auto"/>
                <w:right w:val="none" w:sz="0" w:space="0" w:color="auto"/>
              </w:divBdr>
            </w:div>
            <w:div w:id="599802898">
              <w:marLeft w:val="0pt"/>
              <w:marRight w:val="0pt"/>
              <w:marTop w:val="0pt"/>
              <w:marBottom w:val="0pt"/>
              <w:divBdr>
                <w:top w:val="none" w:sz="0" w:space="0" w:color="auto"/>
                <w:left w:val="none" w:sz="0" w:space="0" w:color="auto"/>
                <w:bottom w:val="none" w:sz="0" w:space="0" w:color="auto"/>
                <w:right w:val="none" w:sz="0" w:space="0" w:color="auto"/>
              </w:divBdr>
            </w:div>
            <w:div w:id="651056889">
              <w:marLeft w:val="0pt"/>
              <w:marRight w:val="0pt"/>
              <w:marTop w:val="0pt"/>
              <w:marBottom w:val="0pt"/>
              <w:divBdr>
                <w:top w:val="none" w:sz="0" w:space="0" w:color="auto"/>
                <w:left w:val="none" w:sz="0" w:space="0" w:color="auto"/>
                <w:bottom w:val="none" w:sz="0" w:space="0" w:color="auto"/>
                <w:right w:val="none" w:sz="0" w:space="0" w:color="auto"/>
              </w:divBdr>
            </w:div>
            <w:div w:id="656148064">
              <w:marLeft w:val="0pt"/>
              <w:marRight w:val="0pt"/>
              <w:marTop w:val="0pt"/>
              <w:marBottom w:val="0pt"/>
              <w:divBdr>
                <w:top w:val="none" w:sz="0" w:space="0" w:color="auto"/>
                <w:left w:val="none" w:sz="0" w:space="0" w:color="auto"/>
                <w:bottom w:val="none" w:sz="0" w:space="0" w:color="auto"/>
                <w:right w:val="none" w:sz="0" w:space="0" w:color="auto"/>
              </w:divBdr>
            </w:div>
            <w:div w:id="676805009">
              <w:marLeft w:val="0pt"/>
              <w:marRight w:val="0pt"/>
              <w:marTop w:val="0pt"/>
              <w:marBottom w:val="0pt"/>
              <w:divBdr>
                <w:top w:val="none" w:sz="0" w:space="0" w:color="auto"/>
                <w:left w:val="none" w:sz="0" w:space="0" w:color="auto"/>
                <w:bottom w:val="none" w:sz="0" w:space="0" w:color="auto"/>
                <w:right w:val="none" w:sz="0" w:space="0" w:color="auto"/>
              </w:divBdr>
            </w:div>
            <w:div w:id="688067433">
              <w:marLeft w:val="0pt"/>
              <w:marRight w:val="0pt"/>
              <w:marTop w:val="0pt"/>
              <w:marBottom w:val="0pt"/>
              <w:divBdr>
                <w:top w:val="none" w:sz="0" w:space="0" w:color="auto"/>
                <w:left w:val="none" w:sz="0" w:space="0" w:color="auto"/>
                <w:bottom w:val="none" w:sz="0" w:space="0" w:color="auto"/>
                <w:right w:val="none" w:sz="0" w:space="0" w:color="auto"/>
              </w:divBdr>
            </w:div>
            <w:div w:id="740952933">
              <w:marLeft w:val="0pt"/>
              <w:marRight w:val="0pt"/>
              <w:marTop w:val="0pt"/>
              <w:marBottom w:val="0pt"/>
              <w:divBdr>
                <w:top w:val="none" w:sz="0" w:space="0" w:color="auto"/>
                <w:left w:val="none" w:sz="0" w:space="0" w:color="auto"/>
                <w:bottom w:val="none" w:sz="0" w:space="0" w:color="auto"/>
                <w:right w:val="none" w:sz="0" w:space="0" w:color="auto"/>
              </w:divBdr>
            </w:div>
            <w:div w:id="771778573">
              <w:marLeft w:val="0pt"/>
              <w:marRight w:val="0pt"/>
              <w:marTop w:val="0pt"/>
              <w:marBottom w:val="0pt"/>
              <w:divBdr>
                <w:top w:val="none" w:sz="0" w:space="0" w:color="auto"/>
                <w:left w:val="none" w:sz="0" w:space="0" w:color="auto"/>
                <w:bottom w:val="none" w:sz="0" w:space="0" w:color="auto"/>
                <w:right w:val="none" w:sz="0" w:space="0" w:color="auto"/>
              </w:divBdr>
            </w:div>
            <w:div w:id="772555092">
              <w:marLeft w:val="0pt"/>
              <w:marRight w:val="0pt"/>
              <w:marTop w:val="0pt"/>
              <w:marBottom w:val="0pt"/>
              <w:divBdr>
                <w:top w:val="none" w:sz="0" w:space="0" w:color="auto"/>
                <w:left w:val="none" w:sz="0" w:space="0" w:color="auto"/>
                <w:bottom w:val="none" w:sz="0" w:space="0" w:color="auto"/>
                <w:right w:val="none" w:sz="0" w:space="0" w:color="auto"/>
              </w:divBdr>
            </w:div>
            <w:div w:id="779107330">
              <w:marLeft w:val="0pt"/>
              <w:marRight w:val="0pt"/>
              <w:marTop w:val="0pt"/>
              <w:marBottom w:val="0pt"/>
              <w:divBdr>
                <w:top w:val="none" w:sz="0" w:space="0" w:color="auto"/>
                <w:left w:val="none" w:sz="0" w:space="0" w:color="auto"/>
                <w:bottom w:val="none" w:sz="0" w:space="0" w:color="auto"/>
                <w:right w:val="none" w:sz="0" w:space="0" w:color="auto"/>
              </w:divBdr>
            </w:div>
            <w:div w:id="822815469">
              <w:marLeft w:val="0pt"/>
              <w:marRight w:val="0pt"/>
              <w:marTop w:val="0pt"/>
              <w:marBottom w:val="0pt"/>
              <w:divBdr>
                <w:top w:val="none" w:sz="0" w:space="0" w:color="auto"/>
                <w:left w:val="none" w:sz="0" w:space="0" w:color="auto"/>
                <w:bottom w:val="none" w:sz="0" w:space="0" w:color="auto"/>
                <w:right w:val="none" w:sz="0" w:space="0" w:color="auto"/>
              </w:divBdr>
            </w:div>
            <w:div w:id="895236478">
              <w:marLeft w:val="0pt"/>
              <w:marRight w:val="0pt"/>
              <w:marTop w:val="0pt"/>
              <w:marBottom w:val="0pt"/>
              <w:divBdr>
                <w:top w:val="none" w:sz="0" w:space="0" w:color="auto"/>
                <w:left w:val="none" w:sz="0" w:space="0" w:color="auto"/>
                <w:bottom w:val="none" w:sz="0" w:space="0" w:color="auto"/>
                <w:right w:val="none" w:sz="0" w:space="0" w:color="auto"/>
              </w:divBdr>
            </w:div>
            <w:div w:id="924849495">
              <w:marLeft w:val="0pt"/>
              <w:marRight w:val="0pt"/>
              <w:marTop w:val="0pt"/>
              <w:marBottom w:val="0pt"/>
              <w:divBdr>
                <w:top w:val="none" w:sz="0" w:space="0" w:color="auto"/>
                <w:left w:val="none" w:sz="0" w:space="0" w:color="auto"/>
                <w:bottom w:val="none" w:sz="0" w:space="0" w:color="auto"/>
                <w:right w:val="none" w:sz="0" w:space="0" w:color="auto"/>
              </w:divBdr>
            </w:div>
            <w:div w:id="961352052">
              <w:marLeft w:val="0pt"/>
              <w:marRight w:val="0pt"/>
              <w:marTop w:val="0pt"/>
              <w:marBottom w:val="0pt"/>
              <w:divBdr>
                <w:top w:val="none" w:sz="0" w:space="0" w:color="auto"/>
                <w:left w:val="none" w:sz="0" w:space="0" w:color="auto"/>
                <w:bottom w:val="none" w:sz="0" w:space="0" w:color="auto"/>
                <w:right w:val="none" w:sz="0" w:space="0" w:color="auto"/>
              </w:divBdr>
            </w:div>
            <w:div w:id="1035349536">
              <w:marLeft w:val="0pt"/>
              <w:marRight w:val="0pt"/>
              <w:marTop w:val="0pt"/>
              <w:marBottom w:val="0pt"/>
              <w:divBdr>
                <w:top w:val="none" w:sz="0" w:space="0" w:color="auto"/>
                <w:left w:val="none" w:sz="0" w:space="0" w:color="auto"/>
                <w:bottom w:val="none" w:sz="0" w:space="0" w:color="auto"/>
                <w:right w:val="none" w:sz="0" w:space="0" w:color="auto"/>
              </w:divBdr>
            </w:div>
            <w:div w:id="1037391341">
              <w:marLeft w:val="0pt"/>
              <w:marRight w:val="0pt"/>
              <w:marTop w:val="0pt"/>
              <w:marBottom w:val="0pt"/>
              <w:divBdr>
                <w:top w:val="none" w:sz="0" w:space="0" w:color="auto"/>
                <w:left w:val="none" w:sz="0" w:space="0" w:color="auto"/>
                <w:bottom w:val="none" w:sz="0" w:space="0" w:color="auto"/>
                <w:right w:val="none" w:sz="0" w:space="0" w:color="auto"/>
              </w:divBdr>
            </w:div>
            <w:div w:id="1044600634">
              <w:marLeft w:val="0pt"/>
              <w:marRight w:val="0pt"/>
              <w:marTop w:val="0pt"/>
              <w:marBottom w:val="0pt"/>
              <w:divBdr>
                <w:top w:val="none" w:sz="0" w:space="0" w:color="auto"/>
                <w:left w:val="none" w:sz="0" w:space="0" w:color="auto"/>
                <w:bottom w:val="none" w:sz="0" w:space="0" w:color="auto"/>
                <w:right w:val="none" w:sz="0" w:space="0" w:color="auto"/>
              </w:divBdr>
            </w:div>
            <w:div w:id="1058436429">
              <w:marLeft w:val="0pt"/>
              <w:marRight w:val="0pt"/>
              <w:marTop w:val="0pt"/>
              <w:marBottom w:val="0pt"/>
              <w:divBdr>
                <w:top w:val="none" w:sz="0" w:space="0" w:color="auto"/>
                <w:left w:val="none" w:sz="0" w:space="0" w:color="auto"/>
                <w:bottom w:val="none" w:sz="0" w:space="0" w:color="auto"/>
                <w:right w:val="none" w:sz="0" w:space="0" w:color="auto"/>
              </w:divBdr>
            </w:div>
            <w:div w:id="1187674327">
              <w:marLeft w:val="0pt"/>
              <w:marRight w:val="0pt"/>
              <w:marTop w:val="0pt"/>
              <w:marBottom w:val="0pt"/>
              <w:divBdr>
                <w:top w:val="none" w:sz="0" w:space="0" w:color="auto"/>
                <w:left w:val="none" w:sz="0" w:space="0" w:color="auto"/>
                <w:bottom w:val="none" w:sz="0" w:space="0" w:color="auto"/>
                <w:right w:val="none" w:sz="0" w:space="0" w:color="auto"/>
              </w:divBdr>
            </w:div>
            <w:div w:id="1276214010">
              <w:marLeft w:val="0pt"/>
              <w:marRight w:val="0pt"/>
              <w:marTop w:val="0pt"/>
              <w:marBottom w:val="0pt"/>
              <w:divBdr>
                <w:top w:val="none" w:sz="0" w:space="0" w:color="auto"/>
                <w:left w:val="none" w:sz="0" w:space="0" w:color="auto"/>
                <w:bottom w:val="none" w:sz="0" w:space="0" w:color="auto"/>
                <w:right w:val="none" w:sz="0" w:space="0" w:color="auto"/>
              </w:divBdr>
            </w:div>
            <w:div w:id="1276333253">
              <w:marLeft w:val="0pt"/>
              <w:marRight w:val="0pt"/>
              <w:marTop w:val="0pt"/>
              <w:marBottom w:val="0pt"/>
              <w:divBdr>
                <w:top w:val="none" w:sz="0" w:space="0" w:color="auto"/>
                <w:left w:val="none" w:sz="0" w:space="0" w:color="auto"/>
                <w:bottom w:val="none" w:sz="0" w:space="0" w:color="auto"/>
                <w:right w:val="none" w:sz="0" w:space="0" w:color="auto"/>
              </w:divBdr>
            </w:div>
            <w:div w:id="1402869820">
              <w:marLeft w:val="0pt"/>
              <w:marRight w:val="0pt"/>
              <w:marTop w:val="0pt"/>
              <w:marBottom w:val="0pt"/>
              <w:divBdr>
                <w:top w:val="none" w:sz="0" w:space="0" w:color="auto"/>
                <w:left w:val="none" w:sz="0" w:space="0" w:color="auto"/>
                <w:bottom w:val="none" w:sz="0" w:space="0" w:color="auto"/>
                <w:right w:val="none" w:sz="0" w:space="0" w:color="auto"/>
              </w:divBdr>
            </w:div>
            <w:div w:id="1456176681">
              <w:marLeft w:val="0pt"/>
              <w:marRight w:val="0pt"/>
              <w:marTop w:val="0pt"/>
              <w:marBottom w:val="0pt"/>
              <w:divBdr>
                <w:top w:val="none" w:sz="0" w:space="0" w:color="auto"/>
                <w:left w:val="none" w:sz="0" w:space="0" w:color="auto"/>
                <w:bottom w:val="none" w:sz="0" w:space="0" w:color="auto"/>
                <w:right w:val="none" w:sz="0" w:space="0" w:color="auto"/>
              </w:divBdr>
            </w:div>
            <w:div w:id="1490244618">
              <w:marLeft w:val="0pt"/>
              <w:marRight w:val="0pt"/>
              <w:marTop w:val="0pt"/>
              <w:marBottom w:val="0pt"/>
              <w:divBdr>
                <w:top w:val="none" w:sz="0" w:space="0" w:color="auto"/>
                <w:left w:val="none" w:sz="0" w:space="0" w:color="auto"/>
                <w:bottom w:val="none" w:sz="0" w:space="0" w:color="auto"/>
                <w:right w:val="none" w:sz="0" w:space="0" w:color="auto"/>
              </w:divBdr>
            </w:div>
            <w:div w:id="1555697616">
              <w:marLeft w:val="0pt"/>
              <w:marRight w:val="0pt"/>
              <w:marTop w:val="0pt"/>
              <w:marBottom w:val="0pt"/>
              <w:divBdr>
                <w:top w:val="none" w:sz="0" w:space="0" w:color="auto"/>
                <w:left w:val="none" w:sz="0" w:space="0" w:color="auto"/>
                <w:bottom w:val="none" w:sz="0" w:space="0" w:color="auto"/>
                <w:right w:val="none" w:sz="0" w:space="0" w:color="auto"/>
              </w:divBdr>
            </w:div>
            <w:div w:id="1566990130">
              <w:marLeft w:val="0pt"/>
              <w:marRight w:val="0pt"/>
              <w:marTop w:val="0pt"/>
              <w:marBottom w:val="0pt"/>
              <w:divBdr>
                <w:top w:val="none" w:sz="0" w:space="0" w:color="auto"/>
                <w:left w:val="none" w:sz="0" w:space="0" w:color="auto"/>
                <w:bottom w:val="none" w:sz="0" w:space="0" w:color="auto"/>
                <w:right w:val="none" w:sz="0" w:space="0" w:color="auto"/>
              </w:divBdr>
            </w:div>
            <w:div w:id="1605920105">
              <w:marLeft w:val="0pt"/>
              <w:marRight w:val="0pt"/>
              <w:marTop w:val="0pt"/>
              <w:marBottom w:val="0pt"/>
              <w:divBdr>
                <w:top w:val="none" w:sz="0" w:space="0" w:color="auto"/>
                <w:left w:val="none" w:sz="0" w:space="0" w:color="auto"/>
                <w:bottom w:val="none" w:sz="0" w:space="0" w:color="auto"/>
                <w:right w:val="none" w:sz="0" w:space="0" w:color="auto"/>
              </w:divBdr>
            </w:div>
            <w:div w:id="1609504498">
              <w:marLeft w:val="0pt"/>
              <w:marRight w:val="0pt"/>
              <w:marTop w:val="0pt"/>
              <w:marBottom w:val="0pt"/>
              <w:divBdr>
                <w:top w:val="none" w:sz="0" w:space="0" w:color="auto"/>
                <w:left w:val="none" w:sz="0" w:space="0" w:color="auto"/>
                <w:bottom w:val="none" w:sz="0" w:space="0" w:color="auto"/>
                <w:right w:val="none" w:sz="0" w:space="0" w:color="auto"/>
              </w:divBdr>
            </w:div>
            <w:div w:id="1691954120">
              <w:marLeft w:val="0pt"/>
              <w:marRight w:val="0pt"/>
              <w:marTop w:val="0pt"/>
              <w:marBottom w:val="0pt"/>
              <w:divBdr>
                <w:top w:val="none" w:sz="0" w:space="0" w:color="auto"/>
                <w:left w:val="none" w:sz="0" w:space="0" w:color="auto"/>
                <w:bottom w:val="none" w:sz="0" w:space="0" w:color="auto"/>
                <w:right w:val="none" w:sz="0" w:space="0" w:color="auto"/>
              </w:divBdr>
            </w:div>
            <w:div w:id="1692104750">
              <w:marLeft w:val="0pt"/>
              <w:marRight w:val="0pt"/>
              <w:marTop w:val="0pt"/>
              <w:marBottom w:val="0pt"/>
              <w:divBdr>
                <w:top w:val="none" w:sz="0" w:space="0" w:color="auto"/>
                <w:left w:val="none" w:sz="0" w:space="0" w:color="auto"/>
                <w:bottom w:val="none" w:sz="0" w:space="0" w:color="auto"/>
                <w:right w:val="none" w:sz="0" w:space="0" w:color="auto"/>
              </w:divBdr>
            </w:div>
            <w:div w:id="1804804690">
              <w:marLeft w:val="0pt"/>
              <w:marRight w:val="0pt"/>
              <w:marTop w:val="0pt"/>
              <w:marBottom w:val="0pt"/>
              <w:divBdr>
                <w:top w:val="none" w:sz="0" w:space="0" w:color="auto"/>
                <w:left w:val="none" w:sz="0" w:space="0" w:color="auto"/>
                <w:bottom w:val="none" w:sz="0" w:space="0" w:color="auto"/>
                <w:right w:val="none" w:sz="0" w:space="0" w:color="auto"/>
              </w:divBdr>
            </w:div>
            <w:div w:id="1822497533">
              <w:marLeft w:val="0pt"/>
              <w:marRight w:val="0pt"/>
              <w:marTop w:val="0pt"/>
              <w:marBottom w:val="0pt"/>
              <w:divBdr>
                <w:top w:val="none" w:sz="0" w:space="0" w:color="auto"/>
                <w:left w:val="none" w:sz="0" w:space="0" w:color="auto"/>
                <w:bottom w:val="none" w:sz="0" w:space="0" w:color="auto"/>
                <w:right w:val="none" w:sz="0" w:space="0" w:color="auto"/>
              </w:divBdr>
            </w:div>
            <w:div w:id="1895654381">
              <w:marLeft w:val="0pt"/>
              <w:marRight w:val="0pt"/>
              <w:marTop w:val="0pt"/>
              <w:marBottom w:val="0pt"/>
              <w:divBdr>
                <w:top w:val="none" w:sz="0" w:space="0" w:color="auto"/>
                <w:left w:val="none" w:sz="0" w:space="0" w:color="auto"/>
                <w:bottom w:val="none" w:sz="0" w:space="0" w:color="auto"/>
                <w:right w:val="none" w:sz="0" w:space="0" w:color="auto"/>
              </w:divBdr>
            </w:div>
            <w:div w:id="1943029960">
              <w:marLeft w:val="0pt"/>
              <w:marRight w:val="0pt"/>
              <w:marTop w:val="0pt"/>
              <w:marBottom w:val="0pt"/>
              <w:divBdr>
                <w:top w:val="none" w:sz="0" w:space="0" w:color="auto"/>
                <w:left w:val="none" w:sz="0" w:space="0" w:color="auto"/>
                <w:bottom w:val="none" w:sz="0" w:space="0" w:color="auto"/>
                <w:right w:val="none" w:sz="0" w:space="0" w:color="auto"/>
              </w:divBdr>
            </w:div>
            <w:div w:id="1949459395">
              <w:marLeft w:val="0pt"/>
              <w:marRight w:val="0pt"/>
              <w:marTop w:val="0pt"/>
              <w:marBottom w:val="0pt"/>
              <w:divBdr>
                <w:top w:val="none" w:sz="0" w:space="0" w:color="auto"/>
                <w:left w:val="none" w:sz="0" w:space="0" w:color="auto"/>
                <w:bottom w:val="none" w:sz="0" w:space="0" w:color="auto"/>
                <w:right w:val="none" w:sz="0" w:space="0" w:color="auto"/>
              </w:divBdr>
            </w:div>
            <w:div w:id="1999192453">
              <w:marLeft w:val="0pt"/>
              <w:marRight w:val="0pt"/>
              <w:marTop w:val="0pt"/>
              <w:marBottom w:val="0pt"/>
              <w:divBdr>
                <w:top w:val="none" w:sz="0" w:space="0" w:color="auto"/>
                <w:left w:val="none" w:sz="0" w:space="0" w:color="auto"/>
                <w:bottom w:val="none" w:sz="0" w:space="0" w:color="auto"/>
                <w:right w:val="none" w:sz="0" w:space="0" w:color="auto"/>
              </w:divBdr>
            </w:div>
            <w:div w:id="2017338692">
              <w:marLeft w:val="0pt"/>
              <w:marRight w:val="0pt"/>
              <w:marTop w:val="0pt"/>
              <w:marBottom w:val="0pt"/>
              <w:divBdr>
                <w:top w:val="none" w:sz="0" w:space="0" w:color="auto"/>
                <w:left w:val="none" w:sz="0" w:space="0" w:color="auto"/>
                <w:bottom w:val="none" w:sz="0" w:space="0" w:color="auto"/>
                <w:right w:val="none" w:sz="0" w:space="0" w:color="auto"/>
              </w:divBdr>
            </w:div>
            <w:div w:id="2097246223">
              <w:marLeft w:val="0pt"/>
              <w:marRight w:val="0pt"/>
              <w:marTop w:val="0pt"/>
              <w:marBottom w:val="0pt"/>
              <w:divBdr>
                <w:top w:val="none" w:sz="0" w:space="0" w:color="auto"/>
                <w:left w:val="none" w:sz="0" w:space="0" w:color="auto"/>
                <w:bottom w:val="none" w:sz="0" w:space="0" w:color="auto"/>
                <w:right w:val="none" w:sz="0" w:space="0" w:color="auto"/>
              </w:divBdr>
            </w:div>
            <w:div w:id="21381417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093434">
      <w:bodyDiv w:val="1"/>
      <w:marLeft w:val="0pt"/>
      <w:marRight w:val="0pt"/>
      <w:marTop w:val="0pt"/>
      <w:marBottom w:val="0pt"/>
      <w:divBdr>
        <w:top w:val="none" w:sz="0" w:space="0" w:color="auto"/>
        <w:left w:val="none" w:sz="0" w:space="0" w:color="auto"/>
        <w:bottom w:val="none" w:sz="0" w:space="0" w:color="auto"/>
        <w:right w:val="none" w:sz="0" w:space="0" w:color="auto"/>
      </w:divBdr>
    </w:div>
    <w:div w:id="1489788472">
      <w:bodyDiv w:val="1"/>
      <w:marLeft w:val="0pt"/>
      <w:marRight w:val="0pt"/>
      <w:marTop w:val="0pt"/>
      <w:marBottom w:val="0pt"/>
      <w:divBdr>
        <w:top w:val="none" w:sz="0" w:space="0" w:color="auto"/>
        <w:left w:val="none" w:sz="0" w:space="0" w:color="auto"/>
        <w:bottom w:val="none" w:sz="0" w:space="0" w:color="auto"/>
        <w:right w:val="none" w:sz="0" w:space="0" w:color="auto"/>
      </w:divBdr>
    </w:div>
    <w:div w:id="15408198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69673">
          <w:marLeft w:val="0pt"/>
          <w:marRight w:val="0pt"/>
          <w:marTop w:val="0pt"/>
          <w:marBottom w:val="0pt"/>
          <w:divBdr>
            <w:top w:val="none" w:sz="0" w:space="0" w:color="auto"/>
            <w:left w:val="none" w:sz="0" w:space="0" w:color="auto"/>
            <w:bottom w:val="none" w:sz="0" w:space="0" w:color="auto"/>
            <w:right w:val="none" w:sz="0" w:space="0" w:color="auto"/>
          </w:divBdr>
        </w:div>
        <w:div w:id="18437886">
          <w:marLeft w:val="0pt"/>
          <w:marRight w:val="0pt"/>
          <w:marTop w:val="0pt"/>
          <w:marBottom w:val="0pt"/>
          <w:divBdr>
            <w:top w:val="none" w:sz="0" w:space="0" w:color="auto"/>
            <w:left w:val="none" w:sz="0" w:space="0" w:color="auto"/>
            <w:bottom w:val="none" w:sz="0" w:space="0" w:color="auto"/>
            <w:right w:val="none" w:sz="0" w:space="0" w:color="auto"/>
          </w:divBdr>
        </w:div>
        <w:div w:id="69928554">
          <w:marLeft w:val="0pt"/>
          <w:marRight w:val="0pt"/>
          <w:marTop w:val="0pt"/>
          <w:marBottom w:val="0pt"/>
          <w:divBdr>
            <w:top w:val="none" w:sz="0" w:space="0" w:color="auto"/>
            <w:left w:val="none" w:sz="0" w:space="0" w:color="auto"/>
            <w:bottom w:val="none" w:sz="0" w:space="0" w:color="auto"/>
            <w:right w:val="none" w:sz="0" w:space="0" w:color="auto"/>
          </w:divBdr>
        </w:div>
        <w:div w:id="74935213">
          <w:marLeft w:val="0pt"/>
          <w:marRight w:val="0pt"/>
          <w:marTop w:val="0pt"/>
          <w:marBottom w:val="0pt"/>
          <w:divBdr>
            <w:top w:val="none" w:sz="0" w:space="0" w:color="auto"/>
            <w:left w:val="none" w:sz="0" w:space="0" w:color="auto"/>
            <w:bottom w:val="none" w:sz="0" w:space="0" w:color="auto"/>
            <w:right w:val="none" w:sz="0" w:space="0" w:color="auto"/>
          </w:divBdr>
        </w:div>
        <w:div w:id="134178353">
          <w:marLeft w:val="0pt"/>
          <w:marRight w:val="0pt"/>
          <w:marTop w:val="0pt"/>
          <w:marBottom w:val="0pt"/>
          <w:divBdr>
            <w:top w:val="none" w:sz="0" w:space="0" w:color="auto"/>
            <w:left w:val="none" w:sz="0" w:space="0" w:color="auto"/>
            <w:bottom w:val="none" w:sz="0" w:space="0" w:color="auto"/>
            <w:right w:val="none" w:sz="0" w:space="0" w:color="auto"/>
          </w:divBdr>
        </w:div>
        <w:div w:id="138966434">
          <w:marLeft w:val="0pt"/>
          <w:marRight w:val="0pt"/>
          <w:marTop w:val="0pt"/>
          <w:marBottom w:val="0pt"/>
          <w:divBdr>
            <w:top w:val="none" w:sz="0" w:space="0" w:color="auto"/>
            <w:left w:val="none" w:sz="0" w:space="0" w:color="auto"/>
            <w:bottom w:val="none" w:sz="0" w:space="0" w:color="auto"/>
            <w:right w:val="none" w:sz="0" w:space="0" w:color="auto"/>
          </w:divBdr>
        </w:div>
        <w:div w:id="229661665">
          <w:marLeft w:val="0pt"/>
          <w:marRight w:val="0pt"/>
          <w:marTop w:val="0pt"/>
          <w:marBottom w:val="0pt"/>
          <w:divBdr>
            <w:top w:val="none" w:sz="0" w:space="0" w:color="auto"/>
            <w:left w:val="none" w:sz="0" w:space="0" w:color="auto"/>
            <w:bottom w:val="none" w:sz="0" w:space="0" w:color="auto"/>
            <w:right w:val="none" w:sz="0" w:space="0" w:color="auto"/>
          </w:divBdr>
        </w:div>
        <w:div w:id="299112129">
          <w:marLeft w:val="0pt"/>
          <w:marRight w:val="0pt"/>
          <w:marTop w:val="0pt"/>
          <w:marBottom w:val="0pt"/>
          <w:divBdr>
            <w:top w:val="none" w:sz="0" w:space="0" w:color="auto"/>
            <w:left w:val="none" w:sz="0" w:space="0" w:color="auto"/>
            <w:bottom w:val="none" w:sz="0" w:space="0" w:color="auto"/>
            <w:right w:val="none" w:sz="0" w:space="0" w:color="auto"/>
          </w:divBdr>
        </w:div>
        <w:div w:id="560988697">
          <w:marLeft w:val="0pt"/>
          <w:marRight w:val="0pt"/>
          <w:marTop w:val="0pt"/>
          <w:marBottom w:val="0pt"/>
          <w:divBdr>
            <w:top w:val="none" w:sz="0" w:space="0" w:color="auto"/>
            <w:left w:val="none" w:sz="0" w:space="0" w:color="auto"/>
            <w:bottom w:val="none" w:sz="0" w:space="0" w:color="auto"/>
            <w:right w:val="none" w:sz="0" w:space="0" w:color="auto"/>
          </w:divBdr>
        </w:div>
        <w:div w:id="564071078">
          <w:marLeft w:val="0pt"/>
          <w:marRight w:val="0pt"/>
          <w:marTop w:val="0pt"/>
          <w:marBottom w:val="0pt"/>
          <w:divBdr>
            <w:top w:val="none" w:sz="0" w:space="0" w:color="auto"/>
            <w:left w:val="none" w:sz="0" w:space="0" w:color="auto"/>
            <w:bottom w:val="none" w:sz="0" w:space="0" w:color="auto"/>
            <w:right w:val="none" w:sz="0" w:space="0" w:color="auto"/>
          </w:divBdr>
        </w:div>
        <w:div w:id="616527233">
          <w:marLeft w:val="0pt"/>
          <w:marRight w:val="0pt"/>
          <w:marTop w:val="0pt"/>
          <w:marBottom w:val="0pt"/>
          <w:divBdr>
            <w:top w:val="none" w:sz="0" w:space="0" w:color="auto"/>
            <w:left w:val="none" w:sz="0" w:space="0" w:color="auto"/>
            <w:bottom w:val="none" w:sz="0" w:space="0" w:color="auto"/>
            <w:right w:val="none" w:sz="0" w:space="0" w:color="auto"/>
          </w:divBdr>
        </w:div>
        <w:div w:id="624428393">
          <w:marLeft w:val="0pt"/>
          <w:marRight w:val="0pt"/>
          <w:marTop w:val="0pt"/>
          <w:marBottom w:val="0pt"/>
          <w:divBdr>
            <w:top w:val="none" w:sz="0" w:space="0" w:color="auto"/>
            <w:left w:val="none" w:sz="0" w:space="0" w:color="auto"/>
            <w:bottom w:val="none" w:sz="0" w:space="0" w:color="auto"/>
            <w:right w:val="none" w:sz="0" w:space="0" w:color="auto"/>
          </w:divBdr>
        </w:div>
        <w:div w:id="648829560">
          <w:marLeft w:val="0pt"/>
          <w:marRight w:val="0pt"/>
          <w:marTop w:val="0pt"/>
          <w:marBottom w:val="0pt"/>
          <w:divBdr>
            <w:top w:val="none" w:sz="0" w:space="0" w:color="auto"/>
            <w:left w:val="none" w:sz="0" w:space="0" w:color="auto"/>
            <w:bottom w:val="none" w:sz="0" w:space="0" w:color="auto"/>
            <w:right w:val="none" w:sz="0" w:space="0" w:color="auto"/>
          </w:divBdr>
        </w:div>
        <w:div w:id="653484512">
          <w:marLeft w:val="0pt"/>
          <w:marRight w:val="0pt"/>
          <w:marTop w:val="0pt"/>
          <w:marBottom w:val="0pt"/>
          <w:divBdr>
            <w:top w:val="none" w:sz="0" w:space="0" w:color="auto"/>
            <w:left w:val="none" w:sz="0" w:space="0" w:color="auto"/>
            <w:bottom w:val="none" w:sz="0" w:space="0" w:color="auto"/>
            <w:right w:val="none" w:sz="0" w:space="0" w:color="auto"/>
          </w:divBdr>
        </w:div>
        <w:div w:id="712118811">
          <w:marLeft w:val="0pt"/>
          <w:marRight w:val="0pt"/>
          <w:marTop w:val="0pt"/>
          <w:marBottom w:val="0pt"/>
          <w:divBdr>
            <w:top w:val="none" w:sz="0" w:space="0" w:color="auto"/>
            <w:left w:val="none" w:sz="0" w:space="0" w:color="auto"/>
            <w:bottom w:val="none" w:sz="0" w:space="0" w:color="auto"/>
            <w:right w:val="none" w:sz="0" w:space="0" w:color="auto"/>
          </w:divBdr>
        </w:div>
        <w:div w:id="723024983">
          <w:marLeft w:val="0pt"/>
          <w:marRight w:val="0pt"/>
          <w:marTop w:val="0pt"/>
          <w:marBottom w:val="0pt"/>
          <w:divBdr>
            <w:top w:val="none" w:sz="0" w:space="0" w:color="auto"/>
            <w:left w:val="none" w:sz="0" w:space="0" w:color="auto"/>
            <w:bottom w:val="none" w:sz="0" w:space="0" w:color="auto"/>
            <w:right w:val="none" w:sz="0" w:space="0" w:color="auto"/>
          </w:divBdr>
        </w:div>
        <w:div w:id="816991945">
          <w:marLeft w:val="0pt"/>
          <w:marRight w:val="0pt"/>
          <w:marTop w:val="0pt"/>
          <w:marBottom w:val="0pt"/>
          <w:divBdr>
            <w:top w:val="none" w:sz="0" w:space="0" w:color="auto"/>
            <w:left w:val="none" w:sz="0" w:space="0" w:color="auto"/>
            <w:bottom w:val="none" w:sz="0" w:space="0" w:color="auto"/>
            <w:right w:val="none" w:sz="0" w:space="0" w:color="auto"/>
          </w:divBdr>
        </w:div>
        <w:div w:id="1016079584">
          <w:marLeft w:val="0pt"/>
          <w:marRight w:val="0pt"/>
          <w:marTop w:val="0pt"/>
          <w:marBottom w:val="0pt"/>
          <w:divBdr>
            <w:top w:val="none" w:sz="0" w:space="0" w:color="auto"/>
            <w:left w:val="none" w:sz="0" w:space="0" w:color="auto"/>
            <w:bottom w:val="none" w:sz="0" w:space="0" w:color="auto"/>
            <w:right w:val="none" w:sz="0" w:space="0" w:color="auto"/>
          </w:divBdr>
        </w:div>
        <w:div w:id="1165584724">
          <w:marLeft w:val="0pt"/>
          <w:marRight w:val="0pt"/>
          <w:marTop w:val="0pt"/>
          <w:marBottom w:val="0pt"/>
          <w:divBdr>
            <w:top w:val="none" w:sz="0" w:space="0" w:color="auto"/>
            <w:left w:val="none" w:sz="0" w:space="0" w:color="auto"/>
            <w:bottom w:val="none" w:sz="0" w:space="0" w:color="auto"/>
            <w:right w:val="none" w:sz="0" w:space="0" w:color="auto"/>
          </w:divBdr>
        </w:div>
        <w:div w:id="1168667864">
          <w:marLeft w:val="0pt"/>
          <w:marRight w:val="0pt"/>
          <w:marTop w:val="0pt"/>
          <w:marBottom w:val="0pt"/>
          <w:divBdr>
            <w:top w:val="none" w:sz="0" w:space="0" w:color="auto"/>
            <w:left w:val="none" w:sz="0" w:space="0" w:color="auto"/>
            <w:bottom w:val="none" w:sz="0" w:space="0" w:color="auto"/>
            <w:right w:val="none" w:sz="0" w:space="0" w:color="auto"/>
          </w:divBdr>
        </w:div>
        <w:div w:id="1175458958">
          <w:marLeft w:val="0pt"/>
          <w:marRight w:val="0pt"/>
          <w:marTop w:val="0pt"/>
          <w:marBottom w:val="0pt"/>
          <w:divBdr>
            <w:top w:val="none" w:sz="0" w:space="0" w:color="auto"/>
            <w:left w:val="none" w:sz="0" w:space="0" w:color="auto"/>
            <w:bottom w:val="none" w:sz="0" w:space="0" w:color="auto"/>
            <w:right w:val="none" w:sz="0" w:space="0" w:color="auto"/>
          </w:divBdr>
        </w:div>
        <w:div w:id="1208494753">
          <w:marLeft w:val="0pt"/>
          <w:marRight w:val="0pt"/>
          <w:marTop w:val="0pt"/>
          <w:marBottom w:val="0pt"/>
          <w:divBdr>
            <w:top w:val="none" w:sz="0" w:space="0" w:color="auto"/>
            <w:left w:val="none" w:sz="0" w:space="0" w:color="auto"/>
            <w:bottom w:val="none" w:sz="0" w:space="0" w:color="auto"/>
            <w:right w:val="none" w:sz="0" w:space="0" w:color="auto"/>
          </w:divBdr>
        </w:div>
        <w:div w:id="1364089561">
          <w:marLeft w:val="0pt"/>
          <w:marRight w:val="0pt"/>
          <w:marTop w:val="0pt"/>
          <w:marBottom w:val="0pt"/>
          <w:divBdr>
            <w:top w:val="none" w:sz="0" w:space="0" w:color="auto"/>
            <w:left w:val="none" w:sz="0" w:space="0" w:color="auto"/>
            <w:bottom w:val="none" w:sz="0" w:space="0" w:color="auto"/>
            <w:right w:val="none" w:sz="0" w:space="0" w:color="auto"/>
          </w:divBdr>
        </w:div>
        <w:div w:id="1407530850">
          <w:marLeft w:val="0pt"/>
          <w:marRight w:val="0pt"/>
          <w:marTop w:val="0pt"/>
          <w:marBottom w:val="0pt"/>
          <w:divBdr>
            <w:top w:val="none" w:sz="0" w:space="0" w:color="auto"/>
            <w:left w:val="none" w:sz="0" w:space="0" w:color="auto"/>
            <w:bottom w:val="none" w:sz="0" w:space="0" w:color="auto"/>
            <w:right w:val="none" w:sz="0" w:space="0" w:color="auto"/>
          </w:divBdr>
        </w:div>
        <w:div w:id="1461458441">
          <w:marLeft w:val="0pt"/>
          <w:marRight w:val="0pt"/>
          <w:marTop w:val="0pt"/>
          <w:marBottom w:val="0pt"/>
          <w:divBdr>
            <w:top w:val="none" w:sz="0" w:space="0" w:color="auto"/>
            <w:left w:val="none" w:sz="0" w:space="0" w:color="auto"/>
            <w:bottom w:val="none" w:sz="0" w:space="0" w:color="auto"/>
            <w:right w:val="none" w:sz="0" w:space="0" w:color="auto"/>
          </w:divBdr>
        </w:div>
        <w:div w:id="1553544317">
          <w:marLeft w:val="0pt"/>
          <w:marRight w:val="0pt"/>
          <w:marTop w:val="0pt"/>
          <w:marBottom w:val="0pt"/>
          <w:divBdr>
            <w:top w:val="none" w:sz="0" w:space="0" w:color="auto"/>
            <w:left w:val="none" w:sz="0" w:space="0" w:color="auto"/>
            <w:bottom w:val="none" w:sz="0" w:space="0" w:color="auto"/>
            <w:right w:val="none" w:sz="0" w:space="0" w:color="auto"/>
          </w:divBdr>
        </w:div>
        <w:div w:id="1604990957">
          <w:marLeft w:val="0pt"/>
          <w:marRight w:val="0pt"/>
          <w:marTop w:val="0pt"/>
          <w:marBottom w:val="0pt"/>
          <w:divBdr>
            <w:top w:val="none" w:sz="0" w:space="0" w:color="auto"/>
            <w:left w:val="none" w:sz="0" w:space="0" w:color="auto"/>
            <w:bottom w:val="none" w:sz="0" w:space="0" w:color="auto"/>
            <w:right w:val="none" w:sz="0" w:space="0" w:color="auto"/>
          </w:divBdr>
        </w:div>
        <w:div w:id="1605335454">
          <w:marLeft w:val="0pt"/>
          <w:marRight w:val="0pt"/>
          <w:marTop w:val="0pt"/>
          <w:marBottom w:val="0pt"/>
          <w:divBdr>
            <w:top w:val="none" w:sz="0" w:space="0" w:color="auto"/>
            <w:left w:val="none" w:sz="0" w:space="0" w:color="auto"/>
            <w:bottom w:val="none" w:sz="0" w:space="0" w:color="auto"/>
            <w:right w:val="none" w:sz="0" w:space="0" w:color="auto"/>
          </w:divBdr>
        </w:div>
        <w:div w:id="1621179151">
          <w:marLeft w:val="0pt"/>
          <w:marRight w:val="0pt"/>
          <w:marTop w:val="0pt"/>
          <w:marBottom w:val="0pt"/>
          <w:divBdr>
            <w:top w:val="none" w:sz="0" w:space="0" w:color="auto"/>
            <w:left w:val="none" w:sz="0" w:space="0" w:color="auto"/>
            <w:bottom w:val="none" w:sz="0" w:space="0" w:color="auto"/>
            <w:right w:val="none" w:sz="0" w:space="0" w:color="auto"/>
          </w:divBdr>
        </w:div>
        <w:div w:id="1652634115">
          <w:marLeft w:val="0pt"/>
          <w:marRight w:val="0pt"/>
          <w:marTop w:val="0pt"/>
          <w:marBottom w:val="0pt"/>
          <w:divBdr>
            <w:top w:val="none" w:sz="0" w:space="0" w:color="auto"/>
            <w:left w:val="none" w:sz="0" w:space="0" w:color="auto"/>
            <w:bottom w:val="none" w:sz="0" w:space="0" w:color="auto"/>
            <w:right w:val="none" w:sz="0" w:space="0" w:color="auto"/>
          </w:divBdr>
        </w:div>
        <w:div w:id="1659067652">
          <w:marLeft w:val="0pt"/>
          <w:marRight w:val="0pt"/>
          <w:marTop w:val="0pt"/>
          <w:marBottom w:val="0pt"/>
          <w:divBdr>
            <w:top w:val="none" w:sz="0" w:space="0" w:color="auto"/>
            <w:left w:val="none" w:sz="0" w:space="0" w:color="auto"/>
            <w:bottom w:val="none" w:sz="0" w:space="0" w:color="auto"/>
            <w:right w:val="none" w:sz="0" w:space="0" w:color="auto"/>
          </w:divBdr>
        </w:div>
        <w:div w:id="1695688348">
          <w:marLeft w:val="0pt"/>
          <w:marRight w:val="0pt"/>
          <w:marTop w:val="0pt"/>
          <w:marBottom w:val="0pt"/>
          <w:divBdr>
            <w:top w:val="none" w:sz="0" w:space="0" w:color="auto"/>
            <w:left w:val="none" w:sz="0" w:space="0" w:color="auto"/>
            <w:bottom w:val="none" w:sz="0" w:space="0" w:color="auto"/>
            <w:right w:val="none" w:sz="0" w:space="0" w:color="auto"/>
          </w:divBdr>
        </w:div>
        <w:div w:id="1711690097">
          <w:marLeft w:val="0pt"/>
          <w:marRight w:val="0pt"/>
          <w:marTop w:val="0pt"/>
          <w:marBottom w:val="0pt"/>
          <w:divBdr>
            <w:top w:val="none" w:sz="0" w:space="0" w:color="auto"/>
            <w:left w:val="none" w:sz="0" w:space="0" w:color="auto"/>
            <w:bottom w:val="none" w:sz="0" w:space="0" w:color="auto"/>
            <w:right w:val="none" w:sz="0" w:space="0" w:color="auto"/>
          </w:divBdr>
        </w:div>
        <w:div w:id="1712607420">
          <w:marLeft w:val="0pt"/>
          <w:marRight w:val="0pt"/>
          <w:marTop w:val="0pt"/>
          <w:marBottom w:val="0pt"/>
          <w:divBdr>
            <w:top w:val="none" w:sz="0" w:space="0" w:color="auto"/>
            <w:left w:val="none" w:sz="0" w:space="0" w:color="auto"/>
            <w:bottom w:val="none" w:sz="0" w:space="0" w:color="auto"/>
            <w:right w:val="none" w:sz="0" w:space="0" w:color="auto"/>
          </w:divBdr>
        </w:div>
        <w:div w:id="1733694615">
          <w:marLeft w:val="0pt"/>
          <w:marRight w:val="0pt"/>
          <w:marTop w:val="0pt"/>
          <w:marBottom w:val="0pt"/>
          <w:divBdr>
            <w:top w:val="none" w:sz="0" w:space="0" w:color="auto"/>
            <w:left w:val="none" w:sz="0" w:space="0" w:color="auto"/>
            <w:bottom w:val="none" w:sz="0" w:space="0" w:color="auto"/>
            <w:right w:val="none" w:sz="0" w:space="0" w:color="auto"/>
          </w:divBdr>
        </w:div>
        <w:div w:id="1832720953">
          <w:marLeft w:val="0pt"/>
          <w:marRight w:val="0pt"/>
          <w:marTop w:val="0pt"/>
          <w:marBottom w:val="0pt"/>
          <w:divBdr>
            <w:top w:val="none" w:sz="0" w:space="0" w:color="auto"/>
            <w:left w:val="none" w:sz="0" w:space="0" w:color="auto"/>
            <w:bottom w:val="none" w:sz="0" w:space="0" w:color="auto"/>
            <w:right w:val="none" w:sz="0" w:space="0" w:color="auto"/>
          </w:divBdr>
        </w:div>
        <w:div w:id="1851409452">
          <w:marLeft w:val="0pt"/>
          <w:marRight w:val="0pt"/>
          <w:marTop w:val="0pt"/>
          <w:marBottom w:val="0pt"/>
          <w:divBdr>
            <w:top w:val="none" w:sz="0" w:space="0" w:color="auto"/>
            <w:left w:val="none" w:sz="0" w:space="0" w:color="auto"/>
            <w:bottom w:val="none" w:sz="0" w:space="0" w:color="auto"/>
            <w:right w:val="none" w:sz="0" w:space="0" w:color="auto"/>
          </w:divBdr>
        </w:div>
        <w:div w:id="1877506512">
          <w:marLeft w:val="0pt"/>
          <w:marRight w:val="0pt"/>
          <w:marTop w:val="0pt"/>
          <w:marBottom w:val="0pt"/>
          <w:divBdr>
            <w:top w:val="none" w:sz="0" w:space="0" w:color="auto"/>
            <w:left w:val="none" w:sz="0" w:space="0" w:color="auto"/>
            <w:bottom w:val="none" w:sz="0" w:space="0" w:color="auto"/>
            <w:right w:val="none" w:sz="0" w:space="0" w:color="auto"/>
          </w:divBdr>
        </w:div>
        <w:div w:id="1885484982">
          <w:marLeft w:val="0pt"/>
          <w:marRight w:val="0pt"/>
          <w:marTop w:val="0pt"/>
          <w:marBottom w:val="0pt"/>
          <w:divBdr>
            <w:top w:val="none" w:sz="0" w:space="0" w:color="auto"/>
            <w:left w:val="none" w:sz="0" w:space="0" w:color="auto"/>
            <w:bottom w:val="none" w:sz="0" w:space="0" w:color="auto"/>
            <w:right w:val="none" w:sz="0" w:space="0" w:color="auto"/>
          </w:divBdr>
        </w:div>
        <w:div w:id="1930239290">
          <w:marLeft w:val="0pt"/>
          <w:marRight w:val="0pt"/>
          <w:marTop w:val="0pt"/>
          <w:marBottom w:val="0pt"/>
          <w:divBdr>
            <w:top w:val="none" w:sz="0" w:space="0" w:color="auto"/>
            <w:left w:val="none" w:sz="0" w:space="0" w:color="auto"/>
            <w:bottom w:val="none" w:sz="0" w:space="0" w:color="auto"/>
            <w:right w:val="none" w:sz="0" w:space="0" w:color="auto"/>
          </w:divBdr>
        </w:div>
        <w:div w:id="1941179434">
          <w:marLeft w:val="0pt"/>
          <w:marRight w:val="0pt"/>
          <w:marTop w:val="0pt"/>
          <w:marBottom w:val="0pt"/>
          <w:divBdr>
            <w:top w:val="none" w:sz="0" w:space="0" w:color="auto"/>
            <w:left w:val="none" w:sz="0" w:space="0" w:color="auto"/>
            <w:bottom w:val="none" w:sz="0" w:space="0" w:color="auto"/>
            <w:right w:val="none" w:sz="0" w:space="0" w:color="auto"/>
          </w:divBdr>
        </w:div>
        <w:div w:id="1955937023">
          <w:marLeft w:val="0pt"/>
          <w:marRight w:val="0pt"/>
          <w:marTop w:val="0pt"/>
          <w:marBottom w:val="0pt"/>
          <w:divBdr>
            <w:top w:val="none" w:sz="0" w:space="0" w:color="auto"/>
            <w:left w:val="none" w:sz="0" w:space="0" w:color="auto"/>
            <w:bottom w:val="none" w:sz="0" w:space="0" w:color="auto"/>
            <w:right w:val="none" w:sz="0" w:space="0" w:color="auto"/>
          </w:divBdr>
        </w:div>
        <w:div w:id="2039818949">
          <w:marLeft w:val="0pt"/>
          <w:marRight w:val="0pt"/>
          <w:marTop w:val="0pt"/>
          <w:marBottom w:val="0pt"/>
          <w:divBdr>
            <w:top w:val="none" w:sz="0" w:space="0" w:color="auto"/>
            <w:left w:val="none" w:sz="0" w:space="0" w:color="auto"/>
            <w:bottom w:val="none" w:sz="0" w:space="0" w:color="auto"/>
            <w:right w:val="none" w:sz="0" w:space="0" w:color="auto"/>
          </w:divBdr>
        </w:div>
        <w:div w:id="2086413790">
          <w:marLeft w:val="0pt"/>
          <w:marRight w:val="0pt"/>
          <w:marTop w:val="0pt"/>
          <w:marBottom w:val="0pt"/>
          <w:divBdr>
            <w:top w:val="none" w:sz="0" w:space="0" w:color="auto"/>
            <w:left w:val="none" w:sz="0" w:space="0" w:color="auto"/>
            <w:bottom w:val="none" w:sz="0" w:space="0" w:color="auto"/>
            <w:right w:val="none" w:sz="0" w:space="0" w:color="auto"/>
          </w:divBdr>
        </w:div>
      </w:divsChild>
    </w:div>
    <w:div w:id="16716360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3.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7A32D6BD-FE4B-4231-A8A1-4F385E687E2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12</Pages>
  <Words>2340</Words>
  <Characters>12871</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vt:lpstr>
      <vt:lpstr>Project Charter Template</vt:lpstr>
    </vt:vector>
  </TitlesOfParts>
  <Manager>National Center for Public Health Informatics</Manager>
  <Company>The Centers for Disease Control and Prevention</Company>
  <LinksUpToDate>false</LinksUpToDate>
  <CharactersWithSpaces>15181</CharactersWithSpaces>
  <SharedDoc>false</SharedDoc>
  <HLinks>
    <vt:vector size="294" baseType="variant">
      <vt:variant>
        <vt:i4>6815744</vt:i4>
      </vt:variant>
      <vt:variant>
        <vt:i4>291</vt:i4>
      </vt:variant>
      <vt:variant>
        <vt:i4>0</vt:i4>
      </vt:variant>
      <vt:variant>
        <vt:i4>5</vt:i4>
      </vt:variant>
      <vt:variant>
        <vt:lpwstr>http://www.whitehouse.gov/omb/budintegration/pma_index.html</vt:lpwstr>
      </vt:variant>
      <vt:variant>
        <vt:lpwstr/>
      </vt:variant>
      <vt:variant>
        <vt:i4>6160393</vt:i4>
      </vt:variant>
      <vt:variant>
        <vt:i4>288</vt:i4>
      </vt:variant>
      <vt:variant>
        <vt:i4>0</vt:i4>
      </vt:variant>
      <vt:variant>
        <vt:i4>5</vt:i4>
      </vt:variant>
      <vt:variant>
        <vt:lpwstr>http://aspe.hhs.gov/hhsplan/2004/goals.shtml</vt:lpwstr>
      </vt:variant>
      <vt:variant>
        <vt:lpwstr/>
      </vt:variant>
      <vt:variant>
        <vt:i4>6160393</vt:i4>
      </vt:variant>
      <vt:variant>
        <vt:i4>285</vt:i4>
      </vt:variant>
      <vt:variant>
        <vt:i4>0</vt:i4>
      </vt:variant>
      <vt:variant>
        <vt:i4>5</vt:i4>
      </vt:variant>
      <vt:variant>
        <vt:lpwstr>http://aspe.hhs.gov/hhsplan/2004/goals.shtml</vt:lpwstr>
      </vt:variant>
      <vt:variant>
        <vt:lpwstr/>
      </vt:variant>
      <vt:variant>
        <vt:i4>3473505</vt:i4>
      </vt:variant>
      <vt:variant>
        <vt:i4>282</vt:i4>
      </vt:variant>
      <vt:variant>
        <vt:i4>0</vt:i4>
      </vt:variant>
      <vt:variant>
        <vt:i4>5</vt:i4>
      </vt:variant>
      <vt:variant>
        <vt:lpwstr>http://www.cdc.gov/about/goals/</vt:lpwstr>
      </vt:variant>
      <vt:variant>
        <vt:lpwstr/>
      </vt:variant>
      <vt:variant>
        <vt:i4>327700</vt:i4>
      </vt:variant>
      <vt:variant>
        <vt:i4>273</vt:i4>
      </vt:variant>
      <vt:variant>
        <vt:i4>0</vt:i4>
      </vt:variant>
      <vt:variant>
        <vt:i4>5</vt:i4>
      </vt:variant>
      <vt:variant>
        <vt:lpwstr>http://intranet.cdc.gov/cpic/</vt:lpwstr>
      </vt:variant>
      <vt:variant>
        <vt:lpwstr/>
      </vt:variant>
      <vt:variant>
        <vt:i4>327700</vt:i4>
      </vt:variant>
      <vt:variant>
        <vt:i4>270</vt:i4>
      </vt:variant>
      <vt:variant>
        <vt:i4>0</vt:i4>
      </vt:variant>
      <vt:variant>
        <vt:i4>5</vt:i4>
      </vt:variant>
      <vt:variant>
        <vt:lpwstr>http://intranet.cdc.gov/cpic/</vt:lpwstr>
      </vt:variant>
      <vt:variant>
        <vt:lpwstr/>
      </vt:variant>
      <vt:variant>
        <vt:i4>1769522</vt:i4>
      </vt:variant>
      <vt:variant>
        <vt:i4>260</vt:i4>
      </vt:variant>
      <vt:variant>
        <vt:i4>0</vt:i4>
      </vt:variant>
      <vt:variant>
        <vt:i4>5</vt:i4>
      </vt:variant>
      <vt:variant>
        <vt:lpwstr/>
      </vt:variant>
      <vt:variant>
        <vt:lpwstr>_Toc510005785</vt:lpwstr>
      </vt:variant>
      <vt:variant>
        <vt:i4>1769522</vt:i4>
      </vt:variant>
      <vt:variant>
        <vt:i4>254</vt:i4>
      </vt:variant>
      <vt:variant>
        <vt:i4>0</vt:i4>
      </vt:variant>
      <vt:variant>
        <vt:i4>5</vt:i4>
      </vt:variant>
      <vt:variant>
        <vt:lpwstr/>
      </vt:variant>
      <vt:variant>
        <vt:lpwstr>_Toc510005784</vt:lpwstr>
      </vt:variant>
      <vt:variant>
        <vt:i4>1769522</vt:i4>
      </vt:variant>
      <vt:variant>
        <vt:i4>248</vt:i4>
      </vt:variant>
      <vt:variant>
        <vt:i4>0</vt:i4>
      </vt:variant>
      <vt:variant>
        <vt:i4>5</vt:i4>
      </vt:variant>
      <vt:variant>
        <vt:lpwstr/>
      </vt:variant>
      <vt:variant>
        <vt:lpwstr>_Toc510005783</vt:lpwstr>
      </vt:variant>
      <vt:variant>
        <vt:i4>1769522</vt:i4>
      </vt:variant>
      <vt:variant>
        <vt:i4>242</vt:i4>
      </vt:variant>
      <vt:variant>
        <vt:i4>0</vt:i4>
      </vt:variant>
      <vt:variant>
        <vt:i4>5</vt:i4>
      </vt:variant>
      <vt:variant>
        <vt:lpwstr/>
      </vt:variant>
      <vt:variant>
        <vt:lpwstr>_Toc510005782</vt:lpwstr>
      </vt:variant>
      <vt:variant>
        <vt:i4>1769522</vt:i4>
      </vt:variant>
      <vt:variant>
        <vt:i4>236</vt:i4>
      </vt:variant>
      <vt:variant>
        <vt:i4>0</vt:i4>
      </vt:variant>
      <vt:variant>
        <vt:i4>5</vt:i4>
      </vt:variant>
      <vt:variant>
        <vt:lpwstr/>
      </vt:variant>
      <vt:variant>
        <vt:lpwstr>_Toc510005781</vt:lpwstr>
      </vt:variant>
      <vt:variant>
        <vt:i4>1769522</vt:i4>
      </vt:variant>
      <vt:variant>
        <vt:i4>230</vt:i4>
      </vt:variant>
      <vt:variant>
        <vt:i4>0</vt:i4>
      </vt:variant>
      <vt:variant>
        <vt:i4>5</vt:i4>
      </vt:variant>
      <vt:variant>
        <vt:lpwstr/>
      </vt:variant>
      <vt:variant>
        <vt:lpwstr>_Toc510005780</vt:lpwstr>
      </vt:variant>
      <vt:variant>
        <vt:i4>1310770</vt:i4>
      </vt:variant>
      <vt:variant>
        <vt:i4>224</vt:i4>
      </vt:variant>
      <vt:variant>
        <vt:i4>0</vt:i4>
      </vt:variant>
      <vt:variant>
        <vt:i4>5</vt:i4>
      </vt:variant>
      <vt:variant>
        <vt:lpwstr/>
      </vt:variant>
      <vt:variant>
        <vt:lpwstr>_Toc510005779</vt:lpwstr>
      </vt:variant>
      <vt:variant>
        <vt:i4>1310770</vt:i4>
      </vt:variant>
      <vt:variant>
        <vt:i4>218</vt:i4>
      </vt:variant>
      <vt:variant>
        <vt:i4>0</vt:i4>
      </vt:variant>
      <vt:variant>
        <vt:i4>5</vt:i4>
      </vt:variant>
      <vt:variant>
        <vt:lpwstr/>
      </vt:variant>
      <vt:variant>
        <vt:lpwstr>_Toc510005778</vt:lpwstr>
      </vt:variant>
      <vt:variant>
        <vt:i4>1310770</vt:i4>
      </vt:variant>
      <vt:variant>
        <vt:i4>212</vt:i4>
      </vt:variant>
      <vt:variant>
        <vt:i4>0</vt:i4>
      </vt:variant>
      <vt:variant>
        <vt:i4>5</vt:i4>
      </vt:variant>
      <vt:variant>
        <vt:lpwstr/>
      </vt:variant>
      <vt:variant>
        <vt:lpwstr>_Toc510005777</vt:lpwstr>
      </vt:variant>
      <vt:variant>
        <vt:i4>1310770</vt:i4>
      </vt:variant>
      <vt:variant>
        <vt:i4>206</vt:i4>
      </vt:variant>
      <vt:variant>
        <vt:i4>0</vt:i4>
      </vt:variant>
      <vt:variant>
        <vt:i4>5</vt:i4>
      </vt:variant>
      <vt:variant>
        <vt:lpwstr/>
      </vt:variant>
      <vt:variant>
        <vt:lpwstr>_Toc510005776</vt:lpwstr>
      </vt:variant>
      <vt:variant>
        <vt:i4>1310770</vt:i4>
      </vt:variant>
      <vt:variant>
        <vt:i4>200</vt:i4>
      </vt:variant>
      <vt:variant>
        <vt:i4>0</vt:i4>
      </vt:variant>
      <vt:variant>
        <vt:i4>5</vt:i4>
      </vt:variant>
      <vt:variant>
        <vt:lpwstr/>
      </vt:variant>
      <vt:variant>
        <vt:lpwstr>_Toc510005775</vt:lpwstr>
      </vt:variant>
      <vt:variant>
        <vt:i4>1310770</vt:i4>
      </vt:variant>
      <vt:variant>
        <vt:i4>194</vt:i4>
      </vt:variant>
      <vt:variant>
        <vt:i4>0</vt:i4>
      </vt:variant>
      <vt:variant>
        <vt:i4>5</vt:i4>
      </vt:variant>
      <vt:variant>
        <vt:lpwstr/>
      </vt:variant>
      <vt:variant>
        <vt:lpwstr>_Toc510005774</vt:lpwstr>
      </vt:variant>
      <vt:variant>
        <vt:i4>1310770</vt:i4>
      </vt:variant>
      <vt:variant>
        <vt:i4>188</vt:i4>
      </vt:variant>
      <vt:variant>
        <vt:i4>0</vt:i4>
      </vt:variant>
      <vt:variant>
        <vt:i4>5</vt:i4>
      </vt:variant>
      <vt:variant>
        <vt:lpwstr/>
      </vt:variant>
      <vt:variant>
        <vt:lpwstr>_Toc510005773</vt:lpwstr>
      </vt:variant>
      <vt:variant>
        <vt:i4>1310770</vt:i4>
      </vt:variant>
      <vt:variant>
        <vt:i4>182</vt:i4>
      </vt:variant>
      <vt:variant>
        <vt:i4>0</vt:i4>
      </vt:variant>
      <vt:variant>
        <vt:i4>5</vt:i4>
      </vt:variant>
      <vt:variant>
        <vt:lpwstr/>
      </vt:variant>
      <vt:variant>
        <vt:lpwstr>_Toc510005772</vt:lpwstr>
      </vt:variant>
      <vt:variant>
        <vt:i4>1310770</vt:i4>
      </vt:variant>
      <vt:variant>
        <vt:i4>176</vt:i4>
      </vt:variant>
      <vt:variant>
        <vt:i4>0</vt:i4>
      </vt:variant>
      <vt:variant>
        <vt:i4>5</vt:i4>
      </vt:variant>
      <vt:variant>
        <vt:lpwstr/>
      </vt:variant>
      <vt:variant>
        <vt:lpwstr>_Toc510005771</vt:lpwstr>
      </vt:variant>
      <vt:variant>
        <vt:i4>1310770</vt:i4>
      </vt:variant>
      <vt:variant>
        <vt:i4>170</vt:i4>
      </vt:variant>
      <vt:variant>
        <vt:i4>0</vt:i4>
      </vt:variant>
      <vt:variant>
        <vt:i4>5</vt:i4>
      </vt:variant>
      <vt:variant>
        <vt:lpwstr/>
      </vt:variant>
      <vt:variant>
        <vt:lpwstr>_Toc510005770</vt:lpwstr>
      </vt:variant>
      <vt:variant>
        <vt:i4>1376306</vt:i4>
      </vt:variant>
      <vt:variant>
        <vt:i4>164</vt:i4>
      </vt:variant>
      <vt:variant>
        <vt:i4>0</vt:i4>
      </vt:variant>
      <vt:variant>
        <vt:i4>5</vt:i4>
      </vt:variant>
      <vt:variant>
        <vt:lpwstr/>
      </vt:variant>
      <vt:variant>
        <vt:lpwstr>_Toc510005769</vt:lpwstr>
      </vt:variant>
      <vt:variant>
        <vt:i4>1179709</vt:i4>
      </vt:variant>
      <vt:variant>
        <vt:i4>157</vt:i4>
      </vt:variant>
      <vt:variant>
        <vt:i4>0</vt:i4>
      </vt:variant>
      <vt:variant>
        <vt:i4>5</vt:i4>
      </vt:variant>
      <vt:variant>
        <vt:lpwstr/>
      </vt:variant>
      <vt:variant>
        <vt:lpwstr>_Toc510005811</vt:lpwstr>
      </vt:variant>
      <vt:variant>
        <vt:i4>1179709</vt:i4>
      </vt:variant>
      <vt:variant>
        <vt:i4>151</vt:i4>
      </vt:variant>
      <vt:variant>
        <vt:i4>0</vt:i4>
      </vt:variant>
      <vt:variant>
        <vt:i4>5</vt:i4>
      </vt:variant>
      <vt:variant>
        <vt:lpwstr/>
      </vt:variant>
      <vt:variant>
        <vt:lpwstr>_Toc510005810</vt:lpwstr>
      </vt:variant>
      <vt:variant>
        <vt:i4>1245245</vt:i4>
      </vt:variant>
      <vt:variant>
        <vt:i4>145</vt:i4>
      </vt:variant>
      <vt:variant>
        <vt:i4>0</vt:i4>
      </vt:variant>
      <vt:variant>
        <vt:i4>5</vt:i4>
      </vt:variant>
      <vt:variant>
        <vt:lpwstr/>
      </vt:variant>
      <vt:variant>
        <vt:lpwstr>_Toc510005809</vt:lpwstr>
      </vt:variant>
      <vt:variant>
        <vt:i4>1245245</vt:i4>
      </vt:variant>
      <vt:variant>
        <vt:i4>139</vt:i4>
      </vt:variant>
      <vt:variant>
        <vt:i4>0</vt:i4>
      </vt:variant>
      <vt:variant>
        <vt:i4>5</vt:i4>
      </vt:variant>
      <vt:variant>
        <vt:lpwstr/>
      </vt:variant>
      <vt:variant>
        <vt:lpwstr>_Toc510005808</vt:lpwstr>
      </vt:variant>
      <vt:variant>
        <vt:i4>1245245</vt:i4>
      </vt:variant>
      <vt:variant>
        <vt:i4>133</vt:i4>
      </vt:variant>
      <vt:variant>
        <vt:i4>0</vt:i4>
      </vt:variant>
      <vt:variant>
        <vt:i4>5</vt:i4>
      </vt:variant>
      <vt:variant>
        <vt:lpwstr/>
      </vt:variant>
      <vt:variant>
        <vt:lpwstr>_Toc510005807</vt:lpwstr>
      </vt:variant>
      <vt:variant>
        <vt:i4>1245245</vt:i4>
      </vt:variant>
      <vt:variant>
        <vt:i4>127</vt:i4>
      </vt:variant>
      <vt:variant>
        <vt:i4>0</vt:i4>
      </vt:variant>
      <vt:variant>
        <vt:i4>5</vt:i4>
      </vt:variant>
      <vt:variant>
        <vt:lpwstr/>
      </vt:variant>
      <vt:variant>
        <vt:lpwstr>_Toc510005806</vt:lpwstr>
      </vt:variant>
      <vt:variant>
        <vt:i4>1245245</vt:i4>
      </vt:variant>
      <vt:variant>
        <vt:i4>121</vt:i4>
      </vt:variant>
      <vt:variant>
        <vt:i4>0</vt:i4>
      </vt:variant>
      <vt:variant>
        <vt:i4>5</vt:i4>
      </vt:variant>
      <vt:variant>
        <vt:lpwstr/>
      </vt:variant>
      <vt:variant>
        <vt:lpwstr>_Toc510005805</vt:lpwstr>
      </vt:variant>
      <vt:variant>
        <vt:i4>1245245</vt:i4>
      </vt:variant>
      <vt:variant>
        <vt:i4>115</vt:i4>
      </vt:variant>
      <vt:variant>
        <vt:i4>0</vt:i4>
      </vt:variant>
      <vt:variant>
        <vt:i4>5</vt:i4>
      </vt:variant>
      <vt:variant>
        <vt:lpwstr/>
      </vt:variant>
      <vt:variant>
        <vt:lpwstr>_Toc510005804</vt:lpwstr>
      </vt:variant>
      <vt:variant>
        <vt:i4>1245245</vt:i4>
      </vt:variant>
      <vt:variant>
        <vt:i4>109</vt:i4>
      </vt:variant>
      <vt:variant>
        <vt:i4>0</vt:i4>
      </vt:variant>
      <vt:variant>
        <vt:i4>5</vt:i4>
      </vt:variant>
      <vt:variant>
        <vt:lpwstr/>
      </vt:variant>
      <vt:variant>
        <vt:lpwstr>_Toc510005803</vt:lpwstr>
      </vt:variant>
      <vt:variant>
        <vt:i4>1245245</vt:i4>
      </vt:variant>
      <vt:variant>
        <vt:i4>103</vt:i4>
      </vt:variant>
      <vt:variant>
        <vt:i4>0</vt:i4>
      </vt:variant>
      <vt:variant>
        <vt:i4>5</vt:i4>
      </vt:variant>
      <vt:variant>
        <vt:lpwstr/>
      </vt:variant>
      <vt:variant>
        <vt:lpwstr>_Toc510005802</vt:lpwstr>
      </vt:variant>
      <vt:variant>
        <vt:i4>1245245</vt:i4>
      </vt:variant>
      <vt:variant>
        <vt:i4>97</vt:i4>
      </vt:variant>
      <vt:variant>
        <vt:i4>0</vt:i4>
      </vt:variant>
      <vt:variant>
        <vt:i4>5</vt:i4>
      </vt:variant>
      <vt:variant>
        <vt:lpwstr/>
      </vt:variant>
      <vt:variant>
        <vt:lpwstr>_Toc510005801</vt:lpwstr>
      </vt:variant>
      <vt:variant>
        <vt:i4>1245245</vt:i4>
      </vt:variant>
      <vt:variant>
        <vt:i4>91</vt:i4>
      </vt:variant>
      <vt:variant>
        <vt:i4>0</vt:i4>
      </vt:variant>
      <vt:variant>
        <vt:i4>5</vt:i4>
      </vt:variant>
      <vt:variant>
        <vt:lpwstr/>
      </vt:variant>
      <vt:variant>
        <vt:lpwstr>_Toc510005800</vt:lpwstr>
      </vt:variant>
      <vt:variant>
        <vt:i4>1703986</vt:i4>
      </vt:variant>
      <vt:variant>
        <vt:i4>85</vt:i4>
      </vt:variant>
      <vt:variant>
        <vt:i4>0</vt:i4>
      </vt:variant>
      <vt:variant>
        <vt:i4>5</vt:i4>
      </vt:variant>
      <vt:variant>
        <vt:lpwstr/>
      </vt:variant>
      <vt:variant>
        <vt:lpwstr>_Toc510005799</vt:lpwstr>
      </vt:variant>
      <vt:variant>
        <vt:i4>1703986</vt:i4>
      </vt:variant>
      <vt:variant>
        <vt:i4>79</vt:i4>
      </vt:variant>
      <vt:variant>
        <vt:i4>0</vt:i4>
      </vt:variant>
      <vt:variant>
        <vt:i4>5</vt:i4>
      </vt:variant>
      <vt:variant>
        <vt:lpwstr/>
      </vt:variant>
      <vt:variant>
        <vt:lpwstr>_Toc510005798</vt:lpwstr>
      </vt:variant>
      <vt:variant>
        <vt:i4>1703986</vt:i4>
      </vt:variant>
      <vt:variant>
        <vt:i4>73</vt:i4>
      </vt:variant>
      <vt:variant>
        <vt:i4>0</vt:i4>
      </vt:variant>
      <vt:variant>
        <vt:i4>5</vt:i4>
      </vt:variant>
      <vt:variant>
        <vt:lpwstr/>
      </vt:variant>
      <vt:variant>
        <vt:lpwstr>_Toc510005797</vt:lpwstr>
      </vt:variant>
      <vt:variant>
        <vt:i4>1703986</vt:i4>
      </vt:variant>
      <vt:variant>
        <vt:i4>67</vt:i4>
      </vt:variant>
      <vt:variant>
        <vt:i4>0</vt:i4>
      </vt:variant>
      <vt:variant>
        <vt:i4>5</vt:i4>
      </vt:variant>
      <vt:variant>
        <vt:lpwstr/>
      </vt:variant>
      <vt:variant>
        <vt:lpwstr>_Toc510005796</vt:lpwstr>
      </vt:variant>
      <vt:variant>
        <vt:i4>1703986</vt:i4>
      </vt:variant>
      <vt:variant>
        <vt:i4>61</vt:i4>
      </vt:variant>
      <vt:variant>
        <vt:i4>0</vt:i4>
      </vt:variant>
      <vt:variant>
        <vt:i4>5</vt:i4>
      </vt:variant>
      <vt:variant>
        <vt:lpwstr/>
      </vt:variant>
      <vt:variant>
        <vt:lpwstr>_Toc510005795</vt:lpwstr>
      </vt:variant>
      <vt:variant>
        <vt:i4>1703986</vt:i4>
      </vt:variant>
      <vt:variant>
        <vt:i4>55</vt:i4>
      </vt:variant>
      <vt:variant>
        <vt:i4>0</vt:i4>
      </vt:variant>
      <vt:variant>
        <vt:i4>5</vt:i4>
      </vt:variant>
      <vt:variant>
        <vt:lpwstr/>
      </vt:variant>
      <vt:variant>
        <vt:lpwstr>_Toc510005794</vt:lpwstr>
      </vt:variant>
      <vt:variant>
        <vt:i4>1703986</vt:i4>
      </vt:variant>
      <vt:variant>
        <vt:i4>49</vt:i4>
      </vt:variant>
      <vt:variant>
        <vt:i4>0</vt:i4>
      </vt:variant>
      <vt:variant>
        <vt:i4>5</vt:i4>
      </vt:variant>
      <vt:variant>
        <vt:lpwstr/>
      </vt:variant>
      <vt:variant>
        <vt:lpwstr>_Toc510005793</vt:lpwstr>
      </vt:variant>
      <vt:variant>
        <vt:i4>1703986</vt:i4>
      </vt:variant>
      <vt:variant>
        <vt:i4>43</vt:i4>
      </vt:variant>
      <vt:variant>
        <vt:i4>0</vt:i4>
      </vt:variant>
      <vt:variant>
        <vt:i4>5</vt:i4>
      </vt:variant>
      <vt:variant>
        <vt:lpwstr/>
      </vt:variant>
      <vt:variant>
        <vt:lpwstr>_Toc510005792</vt:lpwstr>
      </vt:variant>
      <vt:variant>
        <vt:i4>1703986</vt:i4>
      </vt:variant>
      <vt:variant>
        <vt:i4>37</vt:i4>
      </vt:variant>
      <vt:variant>
        <vt:i4>0</vt:i4>
      </vt:variant>
      <vt:variant>
        <vt:i4>5</vt:i4>
      </vt:variant>
      <vt:variant>
        <vt:lpwstr/>
      </vt:variant>
      <vt:variant>
        <vt:lpwstr>_Toc510005791</vt:lpwstr>
      </vt:variant>
      <vt:variant>
        <vt:i4>1703986</vt:i4>
      </vt:variant>
      <vt:variant>
        <vt:i4>31</vt:i4>
      </vt:variant>
      <vt:variant>
        <vt:i4>0</vt:i4>
      </vt:variant>
      <vt:variant>
        <vt:i4>5</vt:i4>
      </vt:variant>
      <vt:variant>
        <vt:lpwstr/>
      </vt:variant>
      <vt:variant>
        <vt:lpwstr>_Toc510005790</vt:lpwstr>
      </vt:variant>
      <vt:variant>
        <vt:i4>1769522</vt:i4>
      </vt:variant>
      <vt:variant>
        <vt:i4>25</vt:i4>
      </vt:variant>
      <vt:variant>
        <vt:i4>0</vt:i4>
      </vt:variant>
      <vt:variant>
        <vt:i4>5</vt:i4>
      </vt:variant>
      <vt:variant>
        <vt:lpwstr/>
      </vt:variant>
      <vt:variant>
        <vt:lpwstr>_Toc510005789</vt:lpwstr>
      </vt:variant>
      <vt:variant>
        <vt:i4>1769522</vt:i4>
      </vt:variant>
      <vt:variant>
        <vt:i4>19</vt:i4>
      </vt:variant>
      <vt:variant>
        <vt:i4>0</vt:i4>
      </vt:variant>
      <vt:variant>
        <vt:i4>5</vt:i4>
      </vt:variant>
      <vt:variant>
        <vt:lpwstr/>
      </vt:variant>
      <vt:variant>
        <vt:lpwstr>_Toc510005788</vt:lpwstr>
      </vt:variant>
      <vt:variant>
        <vt:i4>1769522</vt:i4>
      </vt:variant>
      <vt:variant>
        <vt:i4>13</vt:i4>
      </vt:variant>
      <vt:variant>
        <vt:i4>0</vt:i4>
      </vt:variant>
      <vt:variant>
        <vt:i4>5</vt:i4>
      </vt:variant>
      <vt:variant>
        <vt:lpwstr/>
      </vt:variant>
      <vt:variant>
        <vt:lpwstr>_Toc510005787</vt:lpwstr>
      </vt:variant>
      <vt:variant>
        <vt:i4>1769522</vt:i4>
      </vt:variant>
      <vt:variant>
        <vt:i4>7</vt:i4>
      </vt:variant>
      <vt:variant>
        <vt:i4>0</vt:i4>
      </vt:variant>
      <vt:variant>
        <vt:i4>5</vt:i4>
      </vt:variant>
      <vt:variant>
        <vt:lpwstr/>
      </vt:variant>
      <vt:variant>
        <vt:lpwstr>_Toc510005786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PAUL GIANMARCO RIVERA LEON</cp:lastModifiedBy>
  <cp:revision>3</cp:revision>
  <cp:lastPrinted>2005-07-13T15:44:00Z</cp:lastPrinted>
  <dcterms:created xsi:type="dcterms:W3CDTF">2018-03-30T22:47:00Z</dcterms:created>
  <dcterms:modified xsi:type="dcterms:W3CDTF">2018-05-25T15:58:00Z</dcterms:modified>
  <cp:category>CDC Unified Process</cp:category>
</cp:coreProperties>
</file>

<file path=docProps/custom.xml><?xml version="1.0" encoding="utf-8"?>
<Properties xmlns="http://purl.oclc.org/ooxml/officeDocument/customProperties" xmlns:vt="http://purl.oclc.org/ooxml/officeDocument/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